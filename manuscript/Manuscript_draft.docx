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DB393" w14:textId="6D82A692" w:rsidR="0097239C" w:rsidRPr="003B4C23" w:rsidRDefault="0097239C">
      <w:pPr>
        <w:rPr>
          <w:rFonts w:ascii="Segoe UI" w:hAnsi="Segoe UI" w:cs="Segoe UI"/>
          <w:sz w:val="24"/>
          <w:szCs w:val="24"/>
          <w:lang w:val="en-US"/>
        </w:rPr>
      </w:pPr>
      <w:bookmarkStart w:id="0" w:name="_Hlk198636003"/>
      <w:r w:rsidRPr="003B4C23">
        <w:rPr>
          <w:rFonts w:ascii="Segoe UI" w:hAnsi="Segoe UI" w:cs="Segoe UI"/>
          <w:sz w:val="24"/>
          <w:szCs w:val="24"/>
          <w:lang w:val="en-US"/>
        </w:rPr>
        <w:t>ARTICLE</w:t>
      </w:r>
    </w:p>
    <w:p w14:paraId="7F505EC0" w14:textId="7B6B31AE" w:rsidR="00F6277E" w:rsidRPr="003B4C23" w:rsidRDefault="00DD333A">
      <w:pPr>
        <w:rPr>
          <w:rFonts w:ascii="Segoe UI" w:hAnsi="Segoe UI" w:cs="Segoe UI"/>
          <w:b/>
          <w:bCs/>
          <w:lang w:val="en-US"/>
        </w:rPr>
      </w:pPr>
      <w:bookmarkStart w:id="1" w:name="_Hlk190677702"/>
      <w:r w:rsidRPr="003B4C23">
        <w:rPr>
          <w:rFonts w:ascii="Segoe UI" w:hAnsi="Segoe UI" w:cs="Segoe UI"/>
          <w:b/>
          <w:bCs/>
          <w:sz w:val="24"/>
          <w:szCs w:val="24"/>
          <w:lang w:val="en-US"/>
        </w:rPr>
        <w:t>Phenotypical</w:t>
      </w:r>
      <w:r w:rsidR="00E2799F" w:rsidRPr="003B4C23">
        <w:rPr>
          <w:rFonts w:ascii="Segoe UI" w:hAnsi="Segoe UI" w:cs="Segoe UI"/>
          <w:b/>
          <w:bCs/>
          <w:sz w:val="24"/>
          <w:szCs w:val="24"/>
          <w:lang w:val="en-US"/>
        </w:rPr>
        <w:t xml:space="preserve"> </w:t>
      </w:r>
    </w:p>
    <w:bookmarkEnd w:id="1"/>
    <w:p w14:paraId="488C4A01" w14:textId="71769793" w:rsidR="006018AD" w:rsidRPr="003B4C23" w:rsidRDefault="00E91234" w:rsidP="006B1097">
      <w:pPr>
        <w:spacing w:line="360" w:lineRule="auto"/>
        <w:rPr>
          <w:sz w:val="26"/>
          <w:szCs w:val="26"/>
          <w:lang w:val="en-US"/>
        </w:rPr>
      </w:pPr>
      <w:r w:rsidRPr="003B4C23">
        <w:rPr>
          <w:rFonts w:ascii="Segoe UI" w:hAnsi="Segoe UI" w:cs="Segoe UI"/>
          <w:sz w:val="20"/>
          <w:szCs w:val="20"/>
          <w:lang w:val="en-US"/>
        </w:rPr>
        <w:t>Sandy Kroh</w:t>
      </w:r>
      <w:r w:rsidR="000E7D95" w:rsidRPr="003B4C23">
        <w:rPr>
          <w:rFonts w:ascii="Segoe UI" w:hAnsi="Segoe UI" w:cs="Segoe UI"/>
          <w:sz w:val="20"/>
          <w:szCs w:val="20"/>
          <w:lang w:val="en-US"/>
        </w:rPr>
        <w:t xml:space="preserve"> </w:t>
      </w:r>
      <w:r w:rsidR="006B1097" w:rsidRPr="003B4C23">
        <w:rPr>
          <w:rFonts w:ascii="Segoe UI" w:hAnsi="Segoe UI" w:cs="Segoe UI"/>
          <w:sz w:val="20"/>
          <w:szCs w:val="20"/>
          <w:vertAlign w:val="superscript"/>
          <w:lang w:val="en-US"/>
        </w:rPr>
        <w:t>1</w:t>
      </w:r>
      <w:r w:rsidR="00675F02" w:rsidRPr="003B4C23">
        <w:rPr>
          <w:rFonts w:ascii="Segoe UI" w:hAnsi="Segoe UI" w:cs="Segoe UI"/>
          <w:sz w:val="20"/>
          <w:szCs w:val="20"/>
          <w:vertAlign w:val="superscript"/>
          <w:lang w:val="en-US"/>
        </w:rPr>
        <w:t>,</w:t>
      </w:r>
      <w:r w:rsidR="006B1097" w:rsidRPr="003B4C23">
        <w:rPr>
          <w:rFonts w:ascii="Segoe UI" w:hAnsi="Segoe UI" w:cs="Segoe UI"/>
          <w:sz w:val="20"/>
          <w:szCs w:val="20"/>
          <w:vertAlign w:val="superscript"/>
          <w:lang w:val="en-US"/>
        </w:rPr>
        <w:t>2</w:t>
      </w:r>
      <w:r w:rsidR="00A25D14"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Anna Pascual-Reguant, </w:t>
      </w:r>
      <w:proofErr w:type="spellStart"/>
      <w:r w:rsidR="001E1A80" w:rsidRPr="003B4C23">
        <w:rPr>
          <w:rFonts w:ascii="Segoe UI" w:hAnsi="Segoe UI" w:cs="Segoe UI"/>
          <w:sz w:val="20"/>
          <w:szCs w:val="20"/>
          <w:lang w:val="en-US"/>
        </w:rPr>
        <w:t>Artür</w:t>
      </w:r>
      <w:proofErr w:type="spellEnd"/>
      <w:r w:rsidR="001E1A80" w:rsidRPr="003B4C23">
        <w:rPr>
          <w:rFonts w:ascii="Segoe UI" w:hAnsi="Segoe UI" w:cs="Segoe UI"/>
          <w:sz w:val="20"/>
          <w:szCs w:val="20"/>
          <w:lang w:val="en-US"/>
        </w:rPr>
        <w:t xml:space="preserve"> Manukyan, </w:t>
      </w:r>
      <w:r w:rsidR="00C71B98" w:rsidRPr="003B4C23">
        <w:rPr>
          <w:rFonts w:ascii="Segoe UI" w:hAnsi="Segoe UI" w:cs="Segoe UI"/>
          <w:sz w:val="20"/>
          <w:szCs w:val="20"/>
          <w:lang w:val="en-US"/>
        </w:rPr>
        <w:t>Ralf Uecker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r w:rsidR="00C14DB6" w:rsidRPr="003B4C23">
        <w:rPr>
          <w:rFonts w:ascii="Segoe UI" w:hAnsi="Segoe UI" w:cs="Segoe UI"/>
          <w:sz w:val="20"/>
          <w:szCs w:val="20"/>
          <w:lang w:val="en-US"/>
        </w:rPr>
        <w:t>,</w:t>
      </w:r>
      <w:r w:rsidR="00AD5F11" w:rsidRPr="003B4C23">
        <w:rPr>
          <w:rFonts w:ascii="Segoe UI" w:hAnsi="Segoe UI" w:cs="Segoe UI"/>
          <w:sz w:val="20"/>
          <w:szCs w:val="20"/>
          <w:lang w:val="en-US"/>
        </w:rPr>
        <w:t xml:space="preserve"> </w:t>
      </w:r>
      <w:r w:rsidR="001E1A80" w:rsidRPr="003B4C23">
        <w:rPr>
          <w:rFonts w:ascii="Segoe UI" w:hAnsi="Segoe UI" w:cs="Segoe UI"/>
          <w:sz w:val="20"/>
          <w:szCs w:val="20"/>
          <w:lang w:val="en-US"/>
        </w:rPr>
        <w:t xml:space="preserve">Robert Günther, Lars Philipsen, Ralf Köhler, Peggy, Raluca A. Niesner, </w:t>
      </w:r>
      <w:r w:rsidR="0080697D" w:rsidRPr="003B4C23">
        <w:rPr>
          <w:rFonts w:ascii="Segoe UI" w:hAnsi="Segoe UI" w:cs="Segoe UI"/>
          <w:sz w:val="20"/>
          <w:szCs w:val="20"/>
          <w:lang w:val="en-US"/>
        </w:rPr>
        <w:t>Anja E. Hauser</w:t>
      </w:r>
      <w:r w:rsidR="007D5731" w:rsidRPr="003B4C23">
        <w:rPr>
          <w:rFonts w:ascii="Segoe UI" w:hAnsi="Segoe UI" w:cs="Segoe UI"/>
          <w:sz w:val="20"/>
          <w:szCs w:val="20"/>
          <w:lang w:val="en-US"/>
        </w:rPr>
        <w:t xml:space="preserve"> </w:t>
      </w:r>
      <w:r w:rsidR="007D5731" w:rsidRPr="003B4C23">
        <w:rPr>
          <w:rFonts w:ascii="Segoe UI" w:hAnsi="Segoe UI" w:cs="Segoe UI"/>
          <w:sz w:val="20"/>
          <w:szCs w:val="20"/>
          <w:vertAlign w:val="superscript"/>
          <w:lang w:val="en-US"/>
        </w:rPr>
        <w:t>1,2</w:t>
      </w:r>
    </w:p>
    <w:p w14:paraId="76C713E2" w14:textId="04E66598" w:rsidR="006B1097" w:rsidRPr="003B4C23" w:rsidRDefault="006B1097" w:rsidP="006B1097">
      <w:pPr>
        <w:rPr>
          <w:rFonts w:ascii="Segoe UI" w:hAnsi="Segoe UI" w:cs="Segoe UI"/>
          <w:b/>
          <w:bCs/>
          <w:lang w:val="en-US"/>
        </w:rPr>
      </w:pPr>
      <w:r w:rsidRPr="003B4C23">
        <w:rPr>
          <w:rFonts w:ascii="Segoe UI" w:hAnsi="Segoe UI" w:cs="Segoe UI"/>
          <w:b/>
          <w:bCs/>
          <w:lang w:val="en-US"/>
        </w:rPr>
        <w:t>Affiliations</w:t>
      </w:r>
    </w:p>
    <w:p w14:paraId="79AE49E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1</w:t>
      </w:r>
      <w:r w:rsidRPr="003B4C23">
        <w:rPr>
          <w:rFonts w:ascii="Segoe UI" w:hAnsi="Segoe UI" w:cs="Segoe UI"/>
          <w:sz w:val="18"/>
          <w:szCs w:val="18"/>
          <w:lang w:val="en-US"/>
        </w:rPr>
        <w:t xml:space="preserve"> Charite – </w:t>
      </w:r>
      <w:proofErr w:type="spellStart"/>
      <w:r w:rsidRPr="003B4C23">
        <w:rPr>
          <w:rFonts w:ascii="Segoe UI" w:hAnsi="Segoe UI" w:cs="Segoe UI"/>
          <w:sz w:val="18"/>
          <w:szCs w:val="18"/>
          <w:lang w:val="en-US"/>
        </w:rPr>
        <w:t>Universitätsmedizin</w:t>
      </w:r>
      <w:proofErr w:type="spellEnd"/>
      <w:r w:rsidRPr="003B4C23">
        <w:rPr>
          <w:rFonts w:ascii="Segoe UI" w:hAnsi="Segoe UI" w:cs="Segoe UI"/>
          <w:sz w:val="18"/>
          <w:szCs w:val="18"/>
          <w:lang w:val="en-US"/>
        </w:rPr>
        <w:t xml:space="preserve"> Berlin, Department of Rheumatology and Clinical Immunology, 10117 Berlin, Germany. </w:t>
      </w:r>
    </w:p>
    <w:p w14:paraId="2E556C12" w14:textId="77777777"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2</w:t>
      </w:r>
      <w:r w:rsidRPr="003B4C23">
        <w:rPr>
          <w:rFonts w:ascii="Segoe UI" w:hAnsi="Segoe UI" w:cs="Segoe UI"/>
          <w:sz w:val="18"/>
          <w:szCs w:val="18"/>
          <w:lang w:val="en-US"/>
        </w:rPr>
        <w:t xml:space="preserve"> Immune Dynamics, </w:t>
      </w:r>
      <w:proofErr w:type="spellStart"/>
      <w:r w:rsidRPr="003B4C23">
        <w:rPr>
          <w:rFonts w:ascii="Segoe UI" w:hAnsi="Segoe UI" w:cs="Segoe UI"/>
          <w:sz w:val="18"/>
          <w:szCs w:val="18"/>
          <w:lang w:val="en-US"/>
        </w:rPr>
        <w:t>Deutsches</w:t>
      </w:r>
      <w:proofErr w:type="spellEnd"/>
      <w:r w:rsidRPr="003B4C23">
        <w:rPr>
          <w:rFonts w:ascii="Segoe UI" w:hAnsi="Segoe UI" w:cs="Segoe UI"/>
          <w:sz w:val="18"/>
          <w:szCs w:val="18"/>
          <w:lang w:val="en-US"/>
        </w:rPr>
        <w:t xml:space="preserve"> </w:t>
      </w:r>
      <w:proofErr w:type="spellStart"/>
      <w:r w:rsidRPr="003B4C23">
        <w:rPr>
          <w:rFonts w:ascii="Segoe UI" w:hAnsi="Segoe UI" w:cs="Segoe UI"/>
          <w:sz w:val="18"/>
          <w:szCs w:val="18"/>
          <w:lang w:val="en-US"/>
        </w:rPr>
        <w:t>Rheuma-Forschungszentrum</w:t>
      </w:r>
      <w:proofErr w:type="spellEnd"/>
      <w:r w:rsidRPr="003B4C23">
        <w:rPr>
          <w:rFonts w:ascii="Segoe UI" w:hAnsi="Segoe UI" w:cs="Segoe UI"/>
          <w:sz w:val="18"/>
          <w:szCs w:val="18"/>
          <w:lang w:val="en-US"/>
        </w:rPr>
        <w:t xml:space="preserve"> (DRFZ), a Leibniz Institute, </w:t>
      </w:r>
      <w:proofErr w:type="spellStart"/>
      <w:r w:rsidRPr="003B4C23">
        <w:rPr>
          <w:rFonts w:ascii="Segoe UI" w:hAnsi="Segoe UI" w:cs="Segoe UI"/>
          <w:sz w:val="18"/>
          <w:szCs w:val="18"/>
          <w:lang w:val="en-US"/>
        </w:rPr>
        <w:t>Charitéplatz</w:t>
      </w:r>
      <w:proofErr w:type="spellEnd"/>
      <w:r w:rsidRPr="003B4C23">
        <w:rPr>
          <w:rFonts w:ascii="Segoe UI" w:hAnsi="Segoe UI" w:cs="Segoe UI"/>
          <w:sz w:val="18"/>
          <w:szCs w:val="18"/>
          <w:lang w:val="en-US"/>
        </w:rPr>
        <w:t xml:space="preserve"> 1, 10117 Berlin, Germany. </w:t>
      </w:r>
    </w:p>
    <w:p w14:paraId="2CDBBB4D" w14:textId="0DAC064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 xml:space="preserve">3 </w:t>
      </w:r>
      <w:r w:rsidRPr="003B4C23">
        <w:rPr>
          <w:rFonts w:ascii="Segoe UI" w:hAnsi="Segoe UI" w:cs="Segoe UI"/>
          <w:sz w:val="18"/>
          <w:szCs w:val="18"/>
          <w:lang w:val="en-US"/>
        </w:rPr>
        <w:t xml:space="preserve">. </w:t>
      </w:r>
    </w:p>
    <w:p w14:paraId="04AD4B8C" w14:textId="21D9260B"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4</w:t>
      </w:r>
      <w:r w:rsidRPr="003B4C23">
        <w:rPr>
          <w:rFonts w:ascii="Segoe UI" w:hAnsi="Segoe UI" w:cs="Segoe UI"/>
          <w:sz w:val="18"/>
          <w:szCs w:val="18"/>
          <w:lang w:val="en-US"/>
        </w:rPr>
        <w:t xml:space="preserve"> . </w:t>
      </w:r>
    </w:p>
    <w:p w14:paraId="6A930731" w14:textId="1FA7145F"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5</w:t>
      </w:r>
      <w:r w:rsidRPr="003B4C23">
        <w:rPr>
          <w:rFonts w:ascii="Segoe UI" w:hAnsi="Segoe UI" w:cs="Segoe UI"/>
          <w:sz w:val="18"/>
          <w:szCs w:val="18"/>
          <w:lang w:val="en-US"/>
        </w:rPr>
        <w:t xml:space="preserve"> . </w:t>
      </w:r>
    </w:p>
    <w:p w14:paraId="2587C57C" w14:textId="2400A509"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6</w:t>
      </w:r>
      <w:r w:rsidRPr="003B4C23">
        <w:rPr>
          <w:rFonts w:ascii="Segoe UI" w:hAnsi="Segoe UI" w:cs="Segoe UI"/>
          <w:sz w:val="18"/>
          <w:szCs w:val="18"/>
          <w:lang w:val="en-US"/>
        </w:rPr>
        <w:t xml:space="preserve"> . </w:t>
      </w:r>
    </w:p>
    <w:p w14:paraId="5C438C6A" w14:textId="3F8AB233" w:rsidR="006B1097" w:rsidRPr="003B4C23" w:rsidRDefault="006B1097" w:rsidP="006B1097">
      <w:pPr>
        <w:spacing w:after="0"/>
        <w:jc w:val="both"/>
        <w:rPr>
          <w:rFonts w:ascii="Segoe UI" w:hAnsi="Segoe UI" w:cs="Segoe UI"/>
          <w:sz w:val="18"/>
          <w:szCs w:val="18"/>
          <w:lang w:val="en-US"/>
        </w:rPr>
      </w:pPr>
      <w:r w:rsidRPr="003B4C23">
        <w:rPr>
          <w:rFonts w:ascii="Segoe UI" w:hAnsi="Segoe UI" w:cs="Segoe UI"/>
          <w:sz w:val="18"/>
          <w:szCs w:val="18"/>
          <w:vertAlign w:val="superscript"/>
          <w:lang w:val="en-US"/>
        </w:rPr>
        <w:t>7</w:t>
      </w:r>
      <w:r w:rsidRPr="003B4C23">
        <w:rPr>
          <w:rFonts w:ascii="Segoe UI" w:hAnsi="Segoe UI" w:cs="Segoe UI"/>
          <w:sz w:val="18"/>
          <w:szCs w:val="18"/>
          <w:lang w:val="en-US"/>
        </w:rPr>
        <w:t xml:space="preserve"> . </w:t>
      </w:r>
    </w:p>
    <w:p w14:paraId="2583760E" w14:textId="77777777" w:rsidR="00FE0CD4" w:rsidRPr="003B4C23" w:rsidRDefault="00FE0CD4" w:rsidP="003B30F2">
      <w:pPr>
        <w:spacing w:after="0"/>
        <w:jc w:val="both"/>
        <w:rPr>
          <w:rFonts w:ascii="Segoe UI" w:hAnsi="Segoe UI" w:cs="Segoe UI"/>
          <w:sz w:val="18"/>
          <w:szCs w:val="18"/>
          <w:lang w:val="en-US"/>
        </w:rPr>
      </w:pPr>
    </w:p>
    <w:p w14:paraId="28267755" w14:textId="77777777" w:rsidR="00FE0CD4" w:rsidRPr="003B4C23" w:rsidRDefault="00FE0CD4" w:rsidP="00FE0CD4">
      <w:pPr>
        <w:rPr>
          <w:rFonts w:ascii="Segoe UI" w:hAnsi="Segoe UI" w:cs="Segoe UI"/>
          <w:b/>
          <w:bCs/>
          <w:lang w:val="en-US"/>
        </w:rPr>
      </w:pPr>
      <w:r w:rsidRPr="003B4C23">
        <w:rPr>
          <w:rFonts w:ascii="Segoe UI" w:hAnsi="Segoe UI" w:cs="Segoe UI"/>
          <w:b/>
          <w:bCs/>
          <w:lang w:val="en-US"/>
        </w:rPr>
        <w:t>Corresponding author</w:t>
      </w:r>
    </w:p>
    <w:p w14:paraId="6AB2B175" w14:textId="10779499" w:rsidR="00E70C2D" w:rsidRPr="003B4C23" w:rsidRDefault="00FE0CD4">
      <w:pPr>
        <w:rPr>
          <w:rFonts w:ascii="Segoe UI" w:hAnsi="Segoe UI" w:cs="Segoe UI"/>
          <w:lang w:val="en-US"/>
        </w:rPr>
      </w:pPr>
      <w:r w:rsidRPr="003B4C23">
        <w:rPr>
          <w:rFonts w:ascii="Segoe UI" w:hAnsi="Segoe UI" w:cs="Segoe UI"/>
          <w:lang w:val="en-US"/>
        </w:rPr>
        <w:t>Name, address, email address</w:t>
      </w:r>
    </w:p>
    <w:p w14:paraId="57B7901D" w14:textId="25FDE593" w:rsidR="00FE0CD4" w:rsidRPr="003B4C23" w:rsidRDefault="00FE0CD4" w:rsidP="00FE0CD4">
      <w:pPr>
        <w:rPr>
          <w:rFonts w:ascii="Segoe UI" w:hAnsi="Segoe UI" w:cs="Segoe UI"/>
          <w:b/>
          <w:bCs/>
          <w:lang w:val="en-US"/>
        </w:rPr>
      </w:pPr>
      <w:r w:rsidRPr="003B4C23">
        <w:rPr>
          <w:rFonts w:ascii="Segoe UI" w:hAnsi="Segoe UI" w:cs="Segoe UI"/>
          <w:b/>
          <w:bCs/>
          <w:lang w:val="en-US"/>
        </w:rPr>
        <w:t>Keywords</w:t>
      </w:r>
    </w:p>
    <w:p w14:paraId="3267A405" w14:textId="3640A752"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Innate lymphoid cells, IL-33, systemic inflammation model</w:t>
      </w:r>
    </w:p>
    <w:p w14:paraId="1C8946EF" w14:textId="77777777" w:rsidR="00FE0CD4" w:rsidRPr="003B4C23" w:rsidRDefault="00FE0CD4" w:rsidP="00FE0CD4">
      <w:pPr>
        <w:rPr>
          <w:rFonts w:ascii="Segoe UI" w:hAnsi="Segoe UI" w:cs="Segoe UI"/>
          <w:b/>
          <w:bCs/>
          <w:lang w:val="en-US"/>
        </w:rPr>
      </w:pPr>
    </w:p>
    <w:p w14:paraId="2ACD14C4" w14:textId="1F8A6D21" w:rsidR="00FE0CD4" w:rsidRPr="003B4C23" w:rsidRDefault="00FE0CD4" w:rsidP="00FE0CD4">
      <w:pPr>
        <w:rPr>
          <w:rFonts w:ascii="Segoe UI" w:hAnsi="Segoe UI" w:cs="Segoe UI"/>
          <w:b/>
          <w:bCs/>
          <w:lang w:val="en-US"/>
        </w:rPr>
      </w:pPr>
      <w:r w:rsidRPr="003B4C23">
        <w:rPr>
          <w:rFonts w:ascii="Segoe UI" w:hAnsi="Segoe UI" w:cs="Segoe UI"/>
          <w:b/>
          <w:bCs/>
          <w:lang w:val="en-US"/>
        </w:rPr>
        <w:t>Abbreviations</w:t>
      </w:r>
    </w:p>
    <w:p w14:paraId="40E728F9" w14:textId="7D34EB99"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FOV</w:t>
      </w:r>
      <w:r w:rsidRPr="003B4C23">
        <w:rPr>
          <w:rFonts w:ascii="Segoe UI" w:hAnsi="Segoe UI" w:cs="Segoe UI"/>
          <w:lang w:val="en-US"/>
        </w:rPr>
        <w:tab/>
      </w:r>
      <w:r w:rsidRPr="003B4C23">
        <w:rPr>
          <w:rFonts w:ascii="Segoe UI" w:hAnsi="Segoe UI" w:cs="Segoe UI"/>
          <w:lang w:val="en-US"/>
        </w:rPr>
        <w:tab/>
        <w:t>Field of view, tissue region</w:t>
      </w:r>
    </w:p>
    <w:p w14:paraId="7041DE0F" w14:textId="7B2D4D63"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ILC</w:t>
      </w:r>
      <w:r w:rsidRPr="003B4C23">
        <w:rPr>
          <w:rFonts w:ascii="Segoe UI" w:hAnsi="Segoe UI" w:cs="Segoe UI"/>
          <w:lang w:val="en-US"/>
        </w:rPr>
        <w:tab/>
      </w:r>
      <w:r w:rsidRPr="003B4C23">
        <w:rPr>
          <w:rFonts w:ascii="Segoe UI" w:hAnsi="Segoe UI" w:cs="Segoe UI"/>
          <w:lang w:val="en-US"/>
        </w:rPr>
        <w:tab/>
        <w:t>Innate lymphoid cell</w:t>
      </w:r>
    </w:p>
    <w:p w14:paraId="72CE5CFB" w14:textId="4548D64D" w:rsidR="00FE0CD4" w:rsidRPr="003B4C23" w:rsidRDefault="00FE0CD4" w:rsidP="00FE0CD4">
      <w:pPr>
        <w:spacing w:after="0" w:line="240" w:lineRule="auto"/>
        <w:rPr>
          <w:rFonts w:ascii="Segoe UI" w:hAnsi="Segoe UI" w:cs="Segoe UI"/>
          <w:lang w:val="en-US"/>
        </w:rPr>
      </w:pPr>
      <w:r w:rsidRPr="003B4C23">
        <w:rPr>
          <w:rFonts w:ascii="Segoe UI" w:hAnsi="Segoe UI" w:cs="Segoe UI"/>
          <w:lang w:val="en-US"/>
        </w:rPr>
        <w:t>MELC</w:t>
      </w:r>
      <w:r w:rsidRPr="003B4C23">
        <w:rPr>
          <w:rFonts w:ascii="Segoe UI" w:hAnsi="Segoe UI" w:cs="Segoe UI"/>
          <w:lang w:val="en-US"/>
        </w:rPr>
        <w:tab/>
      </w:r>
      <w:r w:rsidRPr="003B4C23">
        <w:rPr>
          <w:rFonts w:ascii="Segoe UI" w:hAnsi="Segoe UI" w:cs="Segoe UI"/>
          <w:lang w:val="en-US"/>
        </w:rPr>
        <w:tab/>
        <w:t>Multiepitope ligand cartography</w:t>
      </w:r>
    </w:p>
    <w:p w14:paraId="338F3079" w14:textId="77777777" w:rsidR="00FE0CD4" w:rsidRPr="003B4C23" w:rsidRDefault="00FE0CD4" w:rsidP="00FE0CD4">
      <w:pPr>
        <w:spacing w:after="0" w:line="240" w:lineRule="auto"/>
        <w:rPr>
          <w:rFonts w:ascii="Segoe UI" w:hAnsi="Segoe UI" w:cs="Segoe UI"/>
          <w:lang w:val="en-US"/>
        </w:rPr>
      </w:pPr>
    </w:p>
    <w:p w14:paraId="728E1783" w14:textId="71E335CC" w:rsidR="00D93470" w:rsidRPr="003B4C23" w:rsidRDefault="00D93470" w:rsidP="00D93470">
      <w:pPr>
        <w:rPr>
          <w:rFonts w:ascii="Segoe UI" w:hAnsi="Segoe UI" w:cs="Segoe UI"/>
          <w:b/>
          <w:bCs/>
          <w:lang w:val="en-US"/>
        </w:rPr>
      </w:pPr>
      <w:r w:rsidRPr="003B4C23">
        <w:rPr>
          <w:rFonts w:ascii="Segoe UI" w:hAnsi="Segoe UI" w:cs="Segoe UI"/>
          <w:b/>
          <w:bCs/>
          <w:lang w:val="en-US"/>
        </w:rPr>
        <w:t>Abstract</w:t>
      </w:r>
    </w:p>
    <w:p w14:paraId="4CF3ED80" w14:textId="77777777" w:rsidR="00D93470" w:rsidRPr="003B4C23" w:rsidRDefault="00D93470" w:rsidP="00D93470">
      <w:pPr>
        <w:jc w:val="both"/>
        <w:rPr>
          <w:rFonts w:ascii="Segoe UI" w:hAnsi="Segoe UI" w:cs="Segoe UI"/>
          <w:lang w:val="en-US"/>
        </w:rPr>
      </w:pPr>
    </w:p>
    <w:p w14:paraId="20CB22C0" w14:textId="77777777" w:rsidR="00D93470" w:rsidRPr="003B4C23" w:rsidRDefault="00D93470" w:rsidP="00D93470">
      <w:pPr>
        <w:jc w:val="both"/>
        <w:rPr>
          <w:rFonts w:ascii="Segoe UI" w:hAnsi="Segoe UI" w:cs="Segoe UI"/>
          <w:lang w:val="en-US"/>
        </w:rPr>
      </w:pPr>
    </w:p>
    <w:p w14:paraId="347C9F17" w14:textId="207E1A7E" w:rsidR="00461C21" w:rsidRPr="003B4C23" w:rsidRDefault="00F6277E">
      <w:pPr>
        <w:rPr>
          <w:rFonts w:ascii="Segoe UI" w:hAnsi="Segoe UI" w:cs="Segoe UI"/>
          <w:b/>
          <w:bCs/>
          <w:lang w:val="en-US"/>
        </w:rPr>
      </w:pPr>
      <w:r w:rsidRPr="003B4C23">
        <w:rPr>
          <w:rFonts w:ascii="Segoe UI" w:hAnsi="Segoe UI" w:cs="Segoe UI"/>
          <w:b/>
          <w:bCs/>
          <w:lang w:val="en-US"/>
        </w:rPr>
        <w:t>INTRODUCTION</w:t>
      </w:r>
    </w:p>
    <w:p w14:paraId="02D1A691" w14:textId="37365723" w:rsidR="00C74CB6" w:rsidRPr="003B4C23" w:rsidRDefault="00461C21" w:rsidP="00992A42">
      <w:pPr>
        <w:jc w:val="both"/>
        <w:rPr>
          <w:rFonts w:ascii="Segoe UI" w:hAnsi="Segoe UI" w:cs="Segoe UI"/>
          <w:lang w:val="en-US"/>
        </w:rPr>
      </w:pPr>
      <w:r w:rsidRPr="003B4C23">
        <w:rPr>
          <w:rFonts w:ascii="Segoe UI" w:hAnsi="Segoe UI" w:cs="Segoe UI"/>
          <w:b/>
          <w:bCs/>
          <w:lang w:val="en-US"/>
        </w:rPr>
        <w:t>T</w:t>
      </w:r>
      <w:r w:rsidRPr="003B4C23">
        <w:rPr>
          <w:rFonts w:ascii="Segoe UI" w:hAnsi="Segoe UI" w:cs="Segoe UI"/>
          <w:lang w:val="en-US"/>
        </w:rPr>
        <w:t xml:space="preserve">he </w:t>
      </w:r>
    </w:p>
    <w:p w14:paraId="243C2AFC" w14:textId="32ED6344" w:rsidR="001E1A80" w:rsidRPr="003B4C23" w:rsidRDefault="001E1A80" w:rsidP="00992A42">
      <w:pPr>
        <w:jc w:val="both"/>
        <w:rPr>
          <w:rFonts w:ascii="Segoe UI" w:hAnsi="Segoe UI" w:cs="Segoe UI"/>
          <w:lang w:val="en-US"/>
        </w:rPr>
      </w:pPr>
      <w:r w:rsidRPr="003B4C23">
        <w:rPr>
          <w:rFonts w:ascii="Segoe UI" w:hAnsi="Segoe UI" w:cs="Segoe UI"/>
          <w:lang w:val="en-US"/>
        </w:rPr>
        <w:t>ILCs and ILC subtypes</w:t>
      </w:r>
    </w:p>
    <w:p w14:paraId="3F691D3D" w14:textId="77777777" w:rsidR="001E1A80" w:rsidRPr="003B4C23" w:rsidRDefault="001E1A80" w:rsidP="00992A42">
      <w:pPr>
        <w:jc w:val="both"/>
        <w:rPr>
          <w:rFonts w:ascii="Segoe UI" w:hAnsi="Segoe UI" w:cs="Segoe UI"/>
          <w:lang w:val="en-US"/>
        </w:rPr>
      </w:pPr>
    </w:p>
    <w:p w14:paraId="214C5110" w14:textId="264FE42E" w:rsidR="001E1A80" w:rsidRPr="003B4C23" w:rsidRDefault="001E1A80" w:rsidP="00992A42">
      <w:pPr>
        <w:jc w:val="both"/>
        <w:rPr>
          <w:rFonts w:ascii="Segoe UI" w:hAnsi="Segoe UI" w:cs="Segoe UI"/>
          <w:lang w:val="en-US"/>
        </w:rPr>
      </w:pPr>
      <w:r w:rsidRPr="003B4C23">
        <w:rPr>
          <w:rFonts w:ascii="Segoe UI" w:hAnsi="Segoe UI" w:cs="Segoe UI"/>
          <w:lang w:val="en-US"/>
        </w:rPr>
        <w:t>Lung gut axis</w:t>
      </w:r>
    </w:p>
    <w:p w14:paraId="706DD731" w14:textId="77777777" w:rsidR="001E1A80" w:rsidRPr="003B4C23" w:rsidRDefault="001E1A80" w:rsidP="00992A42">
      <w:pPr>
        <w:jc w:val="both"/>
        <w:rPr>
          <w:rFonts w:ascii="Segoe UI" w:hAnsi="Segoe UI" w:cs="Segoe UI"/>
          <w:lang w:val="en-US"/>
        </w:rPr>
      </w:pPr>
    </w:p>
    <w:p w14:paraId="4621DF77" w14:textId="5846A3CF" w:rsidR="001E1A80" w:rsidRPr="003B4C23" w:rsidRDefault="001E1A80" w:rsidP="00992A42">
      <w:pPr>
        <w:jc w:val="both"/>
        <w:rPr>
          <w:rFonts w:ascii="Segoe UI" w:hAnsi="Segoe UI" w:cs="Segoe UI"/>
          <w:lang w:val="en-US"/>
        </w:rPr>
      </w:pPr>
      <w:r w:rsidRPr="003B4C23">
        <w:rPr>
          <w:rFonts w:ascii="Segoe UI" w:hAnsi="Segoe UI" w:cs="Segoe UI"/>
          <w:lang w:val="en-US"/>
        </w:rPr>
        <w:t>Spatial analysis</w:t>
      </w:r>
    </w:p>
    <w:p w14:paraId="40756118" w14:textId="77777777" w:rsidR="00AF73B3" w:rsidRPr="003B4C23" w:rsidRDefault="00AF73B3" w:rsidP="00AF73B3">
      <w:pPr>
        <w:jc w:val="both"/>
        <w:rPr>
          <w:rFonts w:ascii="Segoe UI" w:hAnsi="Segoe UI" w:cs="Segoe UI"/>
          <w:lang w:val="en-US" w:eastAsia="de-DE"/>
        </w:rPr>
      </w:pPr>
      <w:r w:rsidRPr="003B4C23">
        <w:rPr>
          <w:rFonts w:ascii="Segoe UI" w:hAnsi="Segoe UI" w:cs="Segoe UI"/>
          <w:lang w:val="en-US" w:eastAsia="de-DE"/>
        </w:rPr>
        <w:t xml:space="preserve">Pascual-Reguant et al described human ILCs to localize in fibrovascular niches in inflamed tissues such as the tonsil (REF). </w:t>
      </w:r>
    </w:p>
    <w:p w14:paraId="721AB9F8" w14:textId="77777777" w:rsidR="00AF73B3" w:rsidRPr="003B4C23" w:rsidRDefault="00AF73B3" w:rsidP="00AF73B3">
      <w:pPr>
        <w:pStyle w:val="Listenabsatz"/>
        <w:numPr>
          <w:ilvl w:val="0"/>
          <w:numId w:val="3"/>
        </w:numPr>
        <w:jc w:val="both"/>
        <w:rPr>
          <w:rFonts w:ascii="Segoe UI" w:hAnsi="Segoe UI" w:cs="Segoe UI"/>
          <w:lang w:val="en-US" w:eastAsia="de-DE"/>
        </w:rPr>
      </w:pPr>
      <w:r w:rsidRPr="003B4C23">
        <w:rPr>
          <w:rFonts w:ascii="Segoe UI" w:hAnsi="Segoe UI" w:cs="Segoe UI"/>
          <w:lang w:val="en-US" w:eastAsia="de-DE"/>
        </w:rPr>
        <w:lastRenderedPageBreak/>
        <w:t>Adventitial cuffs (</w:t>
      </w:r>
      <w:proofErr w:type="spellStart"/>
      <w:r w:rsidRPr="003B4C23">
        <w:rPr>
          <w:rFonts w:ascii="Segoe UI" w:hAnsi="Segoe UI" w:cs="Segoe UI"/>
          <w:lang w:val="en-US" w:eastAsia="de-DE"/>
        </w:rPr>
        <w:t>Molofsky</w:t>
      </w:r>
      <w:proofErr w:type="spellEnd"/>
      <w:r w:rsidRPr="003B4C23">
        <w:rPr>
          <w:rFonts w:ascii="Segoe UI" w:hAnsi="Segoe UI" w:cs="Segoe UI"/>
          <w:lang w:val="en-US" w:eastAsia="de-DE"/>
        </w:rPr>
        <w:t>)</w:t>
      </w:r>
    </w:p>
    <w:p w14:paraId="4362C6AC" w14:textId="77777777" w:rsidR="001E1A80" w:rsidRPr="003B4C23" w:rsidRDefault="001E1A80" w:rsidP="00992A42">
      <w:pPr>
        <w:jc w:val="both"/>
        <w:rPr>
          <w:rFonts w:ascii="Segoe UI" w:hAnsi="Segoe UI" w:cs="Segoe UI"/>
          <w:lang w:val="en-US"/>
        </w:rPr>
      </w:pPr>
    </w:p>
    <w:p w14:paraId="37A40FFA" w14:textId="5240BB1C" w:rsidR="00193A11" w:rsidRPr="003B4C23" w:rsidRDefault="00193A11" w:rsidP="00193A11">
      <w:pPr>
        <w:rPr>
          <w:rFonts w:ascii="Segoe UI" w:hAnsi="Segoe UI" w:cs="Segoe UI"/>
          <w:b/>
          <w:bCs/>
          <w:lang w:val="en-US"/>
        </w:rPr>
      </w:pPr>
      <w:r w:rsidRPr="003B4C23">
        <w:rPr>
          <w:rFonts w:ascii="Segoe UI" w:hAnsi="Segoe UI" w:cs="Segoe UI"/>
          <w:b/>
          <w:bCs/>
          <w:lang w:val="en-US"/>
        </w:rPr>
        <w:t>RESULTS</w:t>
      </w:r>
    </w:p>
    <w:p w14:paraId="4358E033" w14:textId="40B71FDB" w:rsidR="00FA1623" w:rsidRPr="003B4C23" w:rsidRDefault="00992A42" w:rsidP="00FA1623">
      <w:pPr>
        <w:jc w:val="both"/>
        <w:rPr>
          <w:rFonts w:ascii="Segoe UI" w:hAnsi="Segoe UI" w:cs="Segoe UI"/>
          <w:b/>
          <w:sz w:val="25"/>
          <w:szCs w:val="25"/>
          <w:lang w:val="en-US" w:eastAsia="de-DE"/>
        </w:rPr>
      </w:pPr>
      <w:r w:rsidRPr="003B4C23">
        <w:rPr>
          <w:rFonts w:ascii="Segoe UI" w:hAnsi="Segoe UI" w:cs="Segoe UI"/>
          <w:b/>
          <w:sz w:val="25"/>
          <w:szCs w:val="25"/>
          <w:lang w:val="en-US" w:eastAsia="de-DE"/>
        </w:rPr>
        <w:t>Combining cyclic IF with a systemic inflammation model to study ILCs niches in murine lung and SI tissues</w:t>
      </w:r>
    </w:p>
    <w:p w14:paraId="3B97BE06" w14:textId="6AC69296" w:rsidR="001E1A80" w:rsidRPr="003B4C23" w:rsidRDefault="00AB6D5E" w:rsidP="00DD333A">
      <w:pPr>
        <w:jc w:val="both"/>
        <w:rPr>
          <w:rFonts w:ascii="Segoe UI" w:hAnsi="Segoe UI" w:cs="Segoe UI"/>
          <w:lang w:val="en-US" w:eastAsia="de-DE"/>
        </w:rPr>
      </w:pPr>
      <w:r w:rsidRPr="003B4C23">
        <w:rPr>
          <w:rFonts w:ascii="Segoe UI" w:hAnsi="Segoe UI" w:cs="Segoe UI"/>
          <w:lang w:val="en-US"/>
        </w:rPr>
        <w:t xml:space="preserve">As innate immune cells, ILCs are potent sensors of changes in their microenvironment </w:t>
      </w:r>
      <w:r w:rsidR="00A038D2" w:rsidRPr="003B4C23">
        <w:rPr>
          <w:rFonts w:ascii="Segoe UI" w:hAnsi="Segoe UI" w:cs="Segoe UI"/>
          <w:lang w:val="en-US"/>
        </w:rPr>
        <w:t xml:space="preserve">and are able to shape their surrounding by the potent secretion of cytokines. This makes </w:t>
      </w:r>
      <w:r w:rsidRPr="003B4C23">
        <w:rPr>
          <w:rFonts w:ascii="Segoe UI" w:hAnsi="Segoe UI" w:cs="Segoe UI"/>
          <w:lang w:val="en-US"/>
        </w:rPr>
        <w:t xml:space="preserve">a spatial characterization of ILCs in the context of inflammation desirable. </w:t>
      </w:r>
      <w:r w:rsidR="0026668D" w:rsidRPr="003B4C23">
        <w:rPr>
          <w:rFonts w:ascii="Segoe UI" w:hAnsi="Segoe UI" w:cs="Segoe UI"/>
          <w:lang w:val="en-US"/>
        </w:rPr>
        <w:t>For this, we decided to use the multiplex histology technique multi epitope ligand cartography (MELC).</w:t>
      </w:r>
    </w:p>
    <w:p w14:paraId="02965220" w14:textId="11B61B86" w:rsidR="00AB6D5E" w:rsidRPr="003B4C23" w:rsidRDefault="00761668" w:rsidP="00CD4F4D">
      <w:pPr>
        <w:jc w:val="both"/>
        <w:rPr>
          <w:rFonts w:ascii="Segoe UI" w:hAnsi="Segoe UI" w:cs="Segoe UI"/>
          <w:lang w:val="en-US" w:eastAsia="de-DE"/>
        </w:rPr>
      </w:pPr>
      <w:r w:rsidRPr="003B4C23">
        <w:rPr>
          <w:rFonts w:ascii="Segoe UI" w:hAnsi="Segoe UI" w:cs="Segoe UI"/>
          <w:lang w:val="en-US" w:eastAsia="de-DE"/>
        </w:rPr>
        <w:t>First, we designed a</w:t>
      </w:r>
      <w:r w:rsidR="005E3875" w:rsidRPr="003B4C23">
        <w:rPr>
          <w:rFonts w:ascii="Segoe UI" w:hAnsi="Segoe UI" w:cs="Segoe UI"/>
          <w:lang w:val="en-US" w:eastAsia="de-DE"/>
        </w:rPr>
        <w:t>n antibody</w:t>
      </w:r>
      <w:r w:rsidRPr="003B4C23">
        <w:rPr>
          <w:rFonts w:ascii="Segoe UI" w:hAnsi="Segoe UI" w:cs="Segoe UI"/>
          <w:lang w:val="en-US" w:eastAsia="de-DE"/>
        </w:rPr>
        <w:t xml:space="preserve"> panel </w:t>
      </w:r>
      <w:r w:rsidR="005E3875" w:rsidRPr="003B4C23">
        <w:rPr>
          <w:rFonts w:ascii="Segoe UI" w:hAnsi="Segoe UI" w:cs="Segoe UI"/>
          <w:lang w:val="en-US" w:eastAsia="de-DE"/>
        </w:rPr>
        <w:t>for MELC with the aim of identifying ILC</w:t>
      </w:r>
      <w:r w:rsidR="00630F1E" w:rsidRPr="003B4C23">
        <w:rPr>
          <w:rFonts w:ascii="Segoe UI" w:hAnsi="Segoe UI" w:cs="Segoe UI"/>
          <w:lang w:val="en-US" w:eastAsia="de-DE"/>
        </w:rPr>
        <w:t>s, their</w:t>
      </w:r>
      <w:r w:rsidR="005E3875" w:rsidRPr="003B4C23">
        <w:rPr>
          <w:rFonts w:ascii="Segoe UI" w:hAnsi="Segoe UI" w:cs="Segoe UI"/>
          <w:lang w:val="en-US" w:eastAsia="de-DE"/>
        </w:rPr>
        <w:t xml:space="preserve"> subtypes, as well as other immune and non-immune cell types that </w:t>
      </w:r>
      <w:r w:rsidR="0026668D" w:rsidRPr="003B4C23">
        <w:rPr>
          <w:rFonts w:ascii="Segoe UI" w:hAnsi="Segoe UI" w:cs="Segoe UI"/>
          <w:lang w:val="en-US" w:eastAsia="de-DE"/>
        </w:rPr>
        <w:t>would enable subsequent</w:t>
      </w:r>
      <w:r w:rsidR="005E3875" w:rsidRPr="003B4C23">
        <w:rPr>
          <w:rFonts w:ascii="Segoe UI" w:hAnsi="Segoe UI" w:cs="Segoe UI"/>
          <w:lang w:val="en-US" w:eastAsia="de-DE"/>
        </w:rPr>
        <w:t xml:space="preserve"> spatial neighborhood analysis of ILCs</w:t>
      </w:r>
      <w:r w:rsidR="003159A2" w:rsidRPr="003B4C23">
        <w:rPr>
          <w:rFonts w:ascii="Segoe UI" w:hAnsi="Segoe UI" w:cs="Segoe UI"/>
          <w:lang w:val="en-US" w:eastAsia="de-DE"/>
        </w:rPr>
        <w:t xml:space="preserve"> (Fig. 1A)</w:t>
      </w:r>
      <w:r w:rsidR="005E3875" w:rsidRPr="003B4C23">
        <w:rPr>
          <w:rFonts w:ascii="Segoe UI" w:hAnsi="Segoe UI" w:cs="Segoe UI"/>
          <w:lang w:val="en-US" w:eastAsia="de-DE"/>
        </w:rPr>
        <w:t>. A</w:t>
      </w:r>
      <w:r w:rsidR="00630F1E" w:rsidRPr="003B4C23">
        <w:rPr>
          <w:rFonts w:ascii="Segoe UI" w:hAnsi="Segoe UI" w:cs="Segoe UI"/>
          <w:lang w:val="en-US" w:eastAsia="de-DE"/>
        </w:rPr>
        <w:t>s</w:t>
      </w:r>
      <w:r w:rsidR="005E3875" w:rsidRPr="003B4C23">
        <w:rPr>
          <w:rFonts w:ascii="Segoe UI" w:hAnsi="Segoe UI" w:cs="Segoe UI"/>
          <w:lang w:val="en-US" w:eastAsia="de-DE"/>
        </w:rPr>
        <w:t xml:space="preserve"> general inclusion markers</w:t>
      </w:r>
      <w:r w:rsidR="0026668D" w:rsidRPr="003B4C23">
        <w:rPr>
          <w:rFonts w:ascii="Segoe UI" w:hAnsi="Segoe UI" w:cs="Segoe UI"/>
          <w:lang w:val="en-US" w:eastAsia="de-DE"/>
        </w:rPr>
        <w:t xml:space="preserve"> for ILCs</w:t>
      </w:r>
      <w:r w:rsidR="00630F1E" w:rsidRPr="003B4C23">
        <w:rPr>
          <w:rFonts w:ascii="Segoe UI" w:hAnsi="Segoe UI" w:cs="Segoe UI"/>
          <w:lang w:val="en-US" w:eastAsia="de-DE"/>
        </w:rPr>
        <w:t xml:space="preserve">, we established CD127 and CD90.2. The </w:t>
      </w:r>
      <w:r w:rsidR="005E3875" w:rsidRPr="003B4C23">
        <w:rPr>
          <w:rFonts w:ascii="Segoe UI" w:hAnsi="Segoe UI" w:cs="Segoe UI"/>
          <w:lang w:val="en-US" w:eastAsia="de-DE"/>
        </w:rPr>
        <w:t xml:space="preserve">ILC signature transcription factors TBET, GATA3, and </w:t>
      </w:r>
      <w:r w:rsidR="00630F1E" w:rsidRPr="003B4C23">
        <w:rPr>
          <w:rFonts w:ascii="Segoe UI" w:hAnsi="Segoe UI" w:cs="Segoe UI"/>
          <w:lang w:val="en-US" w:eastAsia="de-DE"/>
        </w:rPr>
        <w:t>RORγt</w:t>
      </w:r>
      <w:r w:rsidR="005E3875" w:rsidRPr="003B4C23">
        <w:rPr>
          <w:rFonts w:ascii="Segoe UI" w:hAnsi="Segoe UI" w:cs="Segoe UI"/>
          <w:lang w:val="en-US" w:eastAsia="de-DE"/>
        </w:rPr>
        <w:t>, as well as the NK cell transcription factor EOMES</w:t>
      </w:r>
      <w:r w:rsidR="00630F1E" w:rsidRPr="003B4C23">
        <w:rPr>
          <w:rFonts w:ascii="Segoe UI" w:hAnsi="Segoe UI" w:cs="Segoe UI"/>
          <w:lang w:val="en-US" w:eastAsia="de-DE"/>
        </w:rPr>
        <w:t xml:space="preserve"> </w:t>
      </w:r>
      <w:r w:rsidR="0026668D" w:rsidRPr="003B4C23">
        <w:rPr>
          <w:rFonts w:ascii="Segoe UI" w:hAnsi="Segoe UI" w:cs="Segoe UI"/>
          <w:lang w:val="en-US" w:eastAsia="de-DE"/>
        </w:rPr>
        <w:t>were</w:t>
      </w:r>
      <w:r w:rsidR="00630F1E" w:rsidRPr="003B4C23">
        <w:rPr>
          <w:rFonts w:ascii="Segoe UI" w:hAnsi="Segoe UI" w:cs="Segoe UI"/>
          <w:lang w:val="en-US" w:eastAsia="de-DE"/>
        </w:rPr>
        <w:t xml:space="preserve"> included to differentiate between ILC1s, ILC2s, ILC3s, and NK cells, respectively</w:t>
      </w:r>
      <w:r w:rsidR="005E3875" w:rsidRPr="003B4C23">
        <w:rPr>
          <w:rFonts w:ascii="Segoe UI" w:hAnsi="Segoe UI" w:cs="Segoe UI"/>
          <w:lang w:val="en-US" w:eastAsia="de-DE"/>
        </w:rPr>
        <w:t xml:space="preserve">. Although we tested various GATA3 antibodies, the resulting staining was either weak or unreliable. As ILC2s are described </w:t>
      </w:r>
      <w:r w:rsidR="00630F1E" w:rsidRPr="003B4C23">
        <w:rPr>
          <w:rFonts w:ascii="Segoe UI" w:hAnsi="Segoe UI" w:cs="Segoe UI"/>
          <w:lang w:val="en-US" w:eastAsia="de-DE"/>
        </w:rPr>
        <w:t>as</w:t>
      </w:r>
      <w:r w:rsidR="005E3875" w:rsidRPr="003B4C23">
        <w:rPr>
          <w:rFonts w:ascii="Segoe UI" w:hAnsi="Segoe UI" w:cs="Segoe UI"/>
          <w:lang w:val="en-US" w:eastAsia="de-DE"/>
        </w:rPr>
        <w:t xml:space="preserve"> the predominant ILC subtype in murine lung</w:t>
      </w:r>
      <w:r w:rsidR="00630F1E" w:rsidRPr="003B4C23">
        <w:rPr>
          <w:rFonts w:ascii="Segoe UI" w:hAnsi="Segoe UI" w:cs="Segoe UI"/>
          <w:lang w:val="en-US" w:eastAsia="de-DE"/>
        </w:rPr>
        <w:t>, and with this, it is important to reliably include GATA3 in the panel</w:t>
      </w:r>
      <w:r w:rsidR="005E3875" w:rsidRPr="003B4C23">
        <w:rPr>
          <w:rFonts w:ascii="Segoe UI" w:hAnsi="Segoe UI" w:cs="Segoe UI"/>
          <w:lang w:val="en-US" w:eastAsia="de-DE"/>
        </w:rPr>
        <w:t xml:space="preserve">, we decided to use a GATA3eGFP reporter mouse strain. Combining the GATA3eGFP reporter with an anti-GFP antibody resulted in reliable staining of GATA3 in murine lung and intestinal tissues. </w:t>
      </w:r>
      <w:commentRangeStart w:id="2"/>
      <w:r w:rsidR="005E3875" w:rsidRPr="003B4C23">
        <w:rPr>
          <w:rFonts w:ascii="Segoe UI" w:hAnsi="Segoe UI" w:cs="Segoe UI"/>
          <w:lang w:val="en-US" w:eastAsia="de-DE"/>
        </w:rPr>
        <w:t>Additionally, we established other markers</w:t>
      </w:r>
      <w:r w:rsidR="00630F1E" w:rsidRPr="003B4C23">
        <w:rPr>
          <w:rFonts w:ascii="Segoe UI" w:hAnsi="Segoe UI" w:cs="Segoe UI"/>
          <w:lang w:val="en-US" w:eastAsia="de-DE"/>
        </w:rPr>
        <w:t xml:space="preserve"> that have been previously described in the context of ILC biology</w:t>
      </w:r>
      <w:r w:rsidR="005E3875" w:rsidRPr="003B4C23">
        <w:rPr>
          <w:rFonts w:ascii="Segoe UI" w:hAnsi="Segoe UI" w:cs="Segoe UI"/>
          <w:lang w:val="en-US" w:eastAsia="de-DE"/>
        </w:rPr>
        <w:t xml:space="preserve">, such as KLRG1, ICOS, NKp46, </w:t>
      </w:r>
      <w:r w:rsidR="00630F1E" w:rsidRPr="003B4C23">
        <w:rPr>
          <w:rFonts w:ascii="Segoe UI" w:hAnsi="Segoe UI" w:cs="Segoe UI"/>
          <w:lang w:val="en-US" w:eastAsia="de-DE"/>
        </w:rPr>
        <w:t xml:space="preserve">CCR6, and AREG. </w:t>
      </w:r>
      <w:commentRangeEnd w:id="2"/>
      <w:r w:rsidR="00DC45E1" w:rsidRPr="003B4C23">
        <w:rPr>
          <w:rStyle w:val="Kommentarzeichen"/>
          <w:lang w:val="en-US"/>
        </w:rPr>
        <w:commentReference w:id="2"/>
      </w:r>
      <w:r w:rsidR="00630F1E" w:rsidRPr="003B4C23">
        <w:rPr>
          <w:rFonts w:ascii="Segoe UI" w:hAnsi="Segoe UI" w:cs="Segoe UI"/>
          <w:lang w:val="en-US" w:eastAsia="de-DE"/>
        </w:rPr>
        <w:t xml:space="preserve">CD3, B220, Kappa/IRF4, and CD68/CD11c were included in the panel to identify T cells, B cells, plasma cells, and myeloid cells, and </w:t>
      </w:r>
      <w:r w:rsidR="0026668D" w:rsidRPr="003B4C23">
        <w:rPr>
          <w:rFonts w:ascii="Segoe UI" w:hAnsi="Segoe UI" w:cs="Segoe UI"/>
          <w:lang w:val="en-US" w:eastAsia="de-DE"/>
        </w:rPr>
        <w:t xml:space="preserve">to </w:t>
      </w:r>
      <w:r w:rsidR="00630F1E" w:rsidRPr="003B4C23">
        <w:rPr>
          <w:rFonts w:ascii="Segoe UI" w:hAnsi="Segoe UI" w:cs="Segoe UI"/>
          <w:lang w:val="en-US" w:eastAsia="de-DE"/>
        </w:rPr>
        <w:t xml:space="preserve">distinguish them from ILCs. To differentiate T helper from T cytotoxic cells, CD4 and CD8a was used. The proliferation marker Ki67 was included as well as MHCII as a marker for antigen-presentation. </w:t>
      </w:r>
      <w:r w:rsidR="003815D7" w:rsidRPr="003B4C23">
        <w:rPr>
          <w:rFonts w:ascii="Segoe UI" w:hAnsi="Segoe UI" w:cs="Segoe UI"/>
          <w:lang w:val="en-US" w:eastAsia="de-DE"/>
        </w:rPr>
        <w:t xml:space="preserve">We also established various </w:t>
      </w:r>
      <w:r w:rsidR="00CD4F4D" w:rsidRPr="003B4C23">
        <w:rPr>
          <w:rFonts w:ascii="Segoe UI" w:hAnsi="Segoe UI" w:cs="Segoe UI"/>
          <w:lang w:val="en-US" w:eastAsia="de-DE"/>
        </w:rPr>
        <w:t>structural markers including epithelial and stromal markers</w:t>
      </w:r>
      <w:r w:rsidR="003815D7" w:rsidRPr="003B4C23">
        <w:rPr>
          <w:rFonts w:ascii="Segoe UI" w:hAnsi="Segoe UI" w:cs="Segoe UI"/>
          <w:lang w:val="en-US" w:eastAsia="de-DE"/>
        </w:rPr>
        <w:t xml:space="preserve">, such as EMCN, CD31, LYVE1, and </w:t>
      </w:r>
      <w:proofErr w:type="spellStart"/>
      <w:r w:rsidR="003815D7" w:rsidRPr="003B4C23">
        <w:rPr>
          <w:rFonts w:ascii="Segoe UI" w:hAnsi="Segoe UI" w:cs="Segoe UI"/>
          <w:lang w:val="en-US" w:eastAsia="de-DE"/>
        </w:rPr>
        <w:t>EpCAM</w:t>
      </w:r>
      <w:proofErr w:type="spellEnd"/>
      <w:r w:rsidR="00CD4F4D" w:rsidRPr="003B4C23">
        <w:rPr>
          <w:rFonts w:ascii="Segoe UI" w:hAnsi="Segoe UI" w:cs="Segoe UI"/>
          <w:lang w:val="en-US" w:eastAsia="de-DE"/>
        </w:rPr>
        <w:t xml:space="preserve">. Nuclei markers were included in the panel, so that DAPI was stained in the first cycle of MELC, while </w:t>
      </w:r>
      <w:proofErr w:type="spellStart"/>
      <w:r w:rsidR="00CD4F4D" w:rsidRPr="003B4C23">
        <w:rPr>
          <w:rFonts w:ascii="Segoe UI" w:hAnsi="Segoe UI" w:cs="Segoe UI"/>
          <w:lang w:val="en-US" w:eastAsia="de-DE"/>
        </w:rPr>
        <w:t>Sytox</w:t>
      </w:r>
      <w:proofErr w:type="spellEnd"/>
      <w:r w:rsidR="00CD4F4D" w:rsidRPr="003B4C23">
        <w:rPr>
          <w:rFonts w:ascii="Segoe UI" w:hAnsi="Segoe UI" w:cs="Segoe UI"/>
          <w:lang w:val="en-US" w:eastAsia="de-DE"/>
        </w:rPr>
        <w:t xml:space="preserve"> Green was stained in the last round of acquisition, and hence, could be used to evaluate tissue </w:t>
      </w:r>
      <w:r w:rsidR="003159A2" w:rsidRPr="003B4C23">
        <w:rPr>
          <w:rFonts w:ascii="Segoe UI" w:hAnsi="Segoe UI" w:cs="Segoe UI"/>
          <w:lang w:val="en-US" w:eastAsia="de-DE"/>
        </w:rPr>
        <w:t xml:space="preserve">quality and </w:t>
      </w:r>
      <w:r w:rsidR="00CD4F4D" w:rsidRPr="003B4C23">
        <w:rPr>
          <w:rFonts w:ascii="Segoe UI" w:hAnsi="Segoe UI" w:cs="Segoe UI"/>
          <w:lang w:val="en-US" w:eastAsia="de-DE"/>
        </w:rPr>
        <w:t>integrity</w:t>
      </w:r>
      <w:r w:rsidR="003159A2" w:rsidRPr="003B4C23">
        <w:rPr>
          <w:rFonts w:ascii="Segoe UI" w:hAnsi="Segoe UI" w:cs="Segoe UI"/>
          <w:lang w:val="en-US" w:eastAsia="de-DE"/>
        </w:rPr>
        <w:t xml:space="preserve"> of each experiment</w:t>
      </w:r>
      <w:r w:rsidR="00CD4F4D" w:rsidRPr="003B4C23">
        <w:rPr>
          <w:rFonts w:ascii="Segoe UI" w:hAnsi="Segoe UI" w:cs="Segoe UI"/>
          <w:lang w:val="en-US" w:eastAsia="de-DE"/>
        </w:rPr>
        <w:t xml:space="preserve">. </w:t>
      </w:r>
    </w:p>
    <w:p w14:paraId="6D9BCFDC" w14:textId="78FA87CA" w:rsidR="00761668" w:rsidRPr="003B4C23" w:rsidRDefault="002768A6" w:rsidP="00CD4F4D">
      <w:pPr>
        <w:jc w:val="both"/>
        <w:rPr>
          <w:rFonts w:ascii="Segoe UI" w:hAnsi="Segoe UI" w:cs="Segoe UI"/>
          <w:lang w:val="en-US" w:eastAsia="de-DE"/>
        </w:rPr>
      </w:pPr>
      <w:r w:rsidRPr="003B4C23">
        <w:rPr>
          <w:rFonts w:ascii="Segoe UI" w:hAnsi="Segoe UI" w:cs="Segoe UI"/>
          <w:lang w:val="en-US" w:eastAsia="de-DE"/>
        </w:rPr>
        <w:t>As ILCs only constitute around 0.15 % of the immune cell compartment in murine lung (</w:t>
      </w:r>
      <w:proofErr w:type="spellStart"/>
      <w:r w:rsidRPr="003B4C23">
        <w:rPr>
          <w:rFonts w:ascii="Segoe UI" w:hAnsi="Segoe UI" w:cs="Segoe UI"/>
          <w:lang w:val="en-US" w:eastAsia="de-DE"/>
        </w:rPr>
        <w:t>Sadeghalvad</w:t>
      </w:r>
      <w:proofErr w:type="spellEnd"/>
      <w:r w:rsidRPr="003B4C23">
        <w:rPr>
          <w:rFonts w:ascii="Segoe UI" w:hAnsi="Segoe UI" w:cs="Segoe UI"/>
          <w:lang w:val="en-US" w:eastAsia="de-DE"/>
        </w:rPr>
        <w:t xml:space="preserve"> et al. 2023) and as we were not only interested in the spatial distribution of ILCs under healthy conditions, but also if and how a potential ILC niche is influenced by an inflammatory stimuli, we decided to combine MELC with a systemic inflammation model based on consecutive IL-33 </w:t>
      </w:r>
      <w:proofErr w:type="spellStart"/>
      <w:r w:rsidRPr="003B4C23">
        <w:rPr>
          <w:rFonts w:ascii="Segoe UI" w:hAnsi="Segoe UI" w:cs="Segoe UI"/>
          <w:lang w:val="en-US" w:eastAsia="de-DE"/>
        </w:rPr>
        <w:t>i.p.</w:t>
      </w:r>
      <w:proofErr w:type="spellEnd"/>
      <w:r w:rsidRPr="003B4C23">
        <w:rPr>
          <w:rFonts w:ascii="Segoe UI" w:hAnsi="Segoe UI" w:cs="Segoe UI"/>
          <w:lang w:val="en-US" w:eastAsia="de-DE"/>
        </w:rPr>
        <w:t xml:space="preserve"> injections</w:t>
      </w:r>
      <w:r w:rsidR="00BC6B54" w:rsidRPr="003B4C23">
        <w:rPr>
          <w:rFonts w:ascii="Segoe UI" w:hAnsi="Segoe UI" w:cs="Segoe UI"/>
          <w:lang w:val="en-US" w:eastAsia="de-DE"/>
        </w:rPr>
        <w:t xml:space="preserve"> that has been described to trigger a strong type 2 response in various organs and activate ST2</w:t>
      </w:r>
      <w:r w:rsidR="00BC6B54" w:rsidRPr="003B4C23">
        <w:rPr>
          <w:rFonts w:ascii="Segoe UI" w:hAnsi="Segoe UI" w:cs="Segoe UI"/>
          <w:vertAlign w:val="superscript"/>
          <w:lang w:val="en-US" w:eastAsia="de-DE"/>
        </w:rPr>
        <w:t>+</w:t>
      </w:r>
      <w:r w:rsidR="00BC6B54" w:rsidRPr="003B4C23">
        <w:rPr>
          <w:rFonts w:ascii="Segoe UI" w:hAnsi="Segoe UI" w:cs="Segoe UI"/>
          <w:lang w:val="en-US" w:eastAsia="de-DE"/>
        </w:rPr>
        <w:t xml:space="preserve"> ILC2s (REF)</w:t>
      </w:r>
      <w:r w:rsidRPr="003B4C23">
        <w:rPr>
          <w:rFonts w:ascii="Segoe UI" w:hAnsi="Segoe UI" w:cs="Segoe UI"/>
          <w:lang w:val="en-US" w:eastAsia="de-DE"/>
        </w:rPr>
        <w:t xml:space="preserve">. </w:t>
      </w:r>
      <w:r w:rsidR="000C0F19" w:rsidRPr="003B4C23">
        <w:rPr>
          <w:rFonts w:ascii="Segoe UI" w:hAnsi="Segoe UI" w:cs="Segoe UI"/>
          <w:lang w:val="en-US" w:eastAsia="de-DE"/>
        </w:rPr>
        <w:t>In preliminary experiments, we acquired a small MELC dataset of murine lung samples 3, 6, and 28 days after IL-33 application</w:t>
      </w:r>
      <w:r w:rsidR="00BC6B54" w:rsidRPr="003B4C23">
        <w:rPr>
          <w:rFonts w:ascii="Segoe UI" w:hAnsi="Segoe UI" w:cs="Segoe UI"/>
          <w:lang w:val="en-US" w:eastAsia="de-DE"/>
        </w:rPr>
        <w:t xml:space="preserve"> and saw a high increase in ILC2s at day 3 of IL-33 application (data not shown)</w:t>
      </w:r>
      <w:r w:rsidR="000C0F19" w:rsidRPr="003B4C23">
        <w:rPr>
          <w:rFonts w:ascii="Segoe UI" w:hAnsi="Segoe UI" w:cs="Segoe UI"/>
          <w:lang w:val="en-US" w:eastAsia="de-DE"/>
        </w:rPr>
        <w:t xml:space="preserve">. </w:t>
      </w:r>
      <w:r w:rsidR="00BD62F9" w:rsidRPr="003B4C23">
        <w:rPr>
          <w:rFonts w:ascii="Segoe UI" w:hAnsi="Segoe UI" w:cs="Segoe UI"/>
          <w:lang w:val="en-US" w:eastAsia="de-DE"/>
        </w:rPr>
        <w:t xml:space="preserve">Therefore, and as ILCs are innate immune cells, that are tissue-resident and potent sensors of their </w:t>
      </w:r>
      <w:proofErr w:type="spellStart"/>
      <w:r w:rsidR="00BD62F9" w:rsidRPr="003B4C23">
        <w:rPr>
          <w:rFonts w:ascii="Segoe UI" w:hAnsi="Segoe UI" w:cs="Segoe UI"/>
          <w:lang w:val="en-US" w:eastAsia="de-DE"/>
        </w:rPr>
        <w:t>surrounding</w:t>
      </w:r>
      <w:proofErr w:type="spellEnd"/>
      <w:r w:rsidR="00BD62F9" w:rsidRPr="003B4C23">
        <w:rPr>
          <w:rFonts w:ascii="Segoe UI" w:hAnsi="Segoe UI" w:cs="Segoe UI"/>
          <w:lang w:val="en-US" w:eastAsia="de-DE"/>
        </w:rPr>
        <w:t xml:space="preserve">, we decided to focus on very early time points of inflammation, namely day 1, 2, and 3 after the onset of inflammation using IL-33. </w:t>
      </w:r>
      <w:r w:rsidR="00761668" w:rsidRPr="003B4C23">
        <w:rPr>
          <w:rFonts w:ascii="Segoe UI" w:hAnsi="Segoe UI" w:cs="Segoe UI"/>
          <w:lang w:val="en-US" w:eastAsia="de-DE"/>
        </w:rPr>
        <w:t xml:space="preserve">12- to 14-week-old females of GATA3eGFP reporter mice were </w:t>
      </w:r>
      <w:proofErr w:type="spellStart"/>
      <w:r w:rsidR="00761668" w:rsidRPr="003B4C23">
        <w:rPr>
          <w:rFonts w:ascii="Segoe UI" w:hAnsi="Segoe UI" w:cs="Segoe UI"/>
          <w:lang w:val="en-US" w:eastAsia="de-DE"/>
        </w:rPr>
        <w:t>i.p.</w:t>
      </w:r>
      <w:proofErr w:type="spellEnd"/>
      <w:r w:rsidR="00761668" w:rsidRPr="003B4C23">
        <w:rPr>
          <w:rFonts w:ascii="Segoe UI" w:hAnsi="Segoe UI" w:cs="Segoe UI"/>
          <w:lang w:val="en-US" w:eastAsia="de-DE"/>
        </w:rPr>
        <w:t>-injected with 300 ng IL-33 on up to three consecutive days, organs</w:t>
      </w:r>
      <w:r w:rsidR="000C0F19" w:rsidRPr="003B4C23">
        <w:rPr>
          <w:rFonts w:ascii="Segoe UI" w:hAnsi="Segoe UI" w:cs="Segoe UI"/>
          <w:lang w:val="en-US" w:eastAsia="de-DE"/>
        </w:rPr>
        <w:t xml:space="preserve"> </w:t>
      </w:r>
      <w:r w:rsidR="00761668" w:rsidRPr="003B4C23">
        <w:rPr>
          <w:rFonts w:ascii="Segoe UI" w:hAnsi="Segoe UI" w:cs="Segoe UI"/>
          <w:lang w:val="en-US" w:eastAsia="de-DE"/>
        </w:rPr>
        <w:t>were isolated 24 hours after the last dose of IL-33 and prepared for MELC (Fig. 1</w:t>
      </w:r>
      <w:r w:rsidR="003159A2" w:rsidRPr="003B4C23">
        <w:rPr>
          <w:rFonts w:ascii="Segoe UI" w:hAnsi="Segoe UI" w:cs="Segoe UI"/>
          <w:lang w:val="en-US" w:eastAsia="de-DE"/>
        </w:rPr>
        <w:t>B</w:t>
      </w:r>
      <w:r w:rsidR="00761668" w:rsidRPr="003B4C23">
        <w:rPr>
          <w:rFonts w:ascii="Segoe UI" w:hAnsi="Segoe UI" w:cs="Segoe UI"/>
          <w:lang w:val="en-US" w:eastAsia="de-DE"/>
        </w:rPr>
        <w:t>).</w:t>
      </w:r>
    </w:p>
    <w:p w14:paraId="1CB36D16" w14:textId="2A38D5FD" w:rsidR="00AB6D5E" w:rsidRPr="003B4C23" w:rsidRDefault="00AB6D5E" w:rsidP="00CD4F4D">
      <w:pPr>
        <w:jc w:val="both"/>
        <w:rPr>
          <w:rFonts w:ascii="Segoe UI" w:hAnsi="Segoe UI" w:cs="Segoe UI"/>
          <w:lang w:val="en-US" w:eastAsia="de-DE"/>
        </w:rPr>
      </w:pPr>
      <w:r w:rsidRPr="003B4C23">
        <w:rPr>
          <w:rFonts w:ascii="Segoe UI" w:hAnsi="Segoe UI" w:cs="Segoe UI"/>
          <w:lang w:val="en-US" w:eastAsia="de-DE"/>
        </w:rPr>
        <w:lastRenderedPageBreak/>
        <w:t xml:space="preserve">Taken together, we established a 40-marker MELC panel in murine lung tissue and combined this with a systemic inflammation model </w:t>
      </w:r>
      <w:r w:rsidR="00C80930" w:rsidRPr="003B4C23">
        <w:rPr>
          <w:rFonts w:ascii="Segoe UI" w:hAnsi="Segoe UI" w:cs="Segoe UI"/>
          <w:lang w:val="en-US" w:eastAsia="de-DE"/>
        </w:rPr>
        <w:t xml:space="preserve">based on consecutive IL-33 injections </w:t>
      </w:r>
      <w:r w:rsidRPr="003B4C23">
        <w:rPr>
          <w:rFonts w:ascii="Segoe UI" w:hAnsi="Segoe UI" w:cs="Segoe UI"/>
          <w:lang w:val="en-US" w:eastAsia="de-DE"/>
        </w:rPr>
        <w:t>where we focused on very early time points after the onset of inflammation.</w:t>
      </w:r>
      <w:r w:rsidR="00C80930" w:rsidRPr="003B4C23">
        <w:rPr>
          <w:rFonts w:ascii="Segoe UI" w:hAnsi="Segoe UI" w:cs="Segoe UI"/>
          <w:lang w:val="en-US" w:eastAsia="de-DE"/>
        </w:rPr>
        <w:t xml:space="preserve">  Using the microscopy-based method MELC</w:t>
      </w:r>
      <w:r w:rsidR="00BC6B54" w:rsidRPr="003B4C23">
        <w:rPr>
          <w:rFonts w:ascii="Segoe UI" w:hAnsi="Segoe UI" w:cs="Segoe UI"/>
          <w:lang w:val="en-US" w:eastAsia="de-DE"/>
        </w:rPr>
        <w:t>.</w:t>
      </w:r>
    </w:p>
    <w:p w14:paraId="0E5E5A7E" w14:textId="0C023979" w:rsidR="008A0B65" w:rsidRPr="003B4C23" w:rsidRDefault="00992A42" w:rsidP="008A0B65">
      <w:pPr>
        <w:jc w:val="both"/>
        <w:rPr>
          <w:rFonts w:ascii="Segoe UI" w:hAnsi="Segoe UI" w:cs="Segoe UI"/>
          <w:b/>
          <w:sz w:val="25"/>
          <w:szCs w:val="25"/>
          <w:lang w:val="en-US" w:eastAsia="de-DE"/>
        </w:rPr>
      </w:pPr>
      <w:r w:rsidRPr="003B4C23">
        <w:rPr>
          <w:rFonts w:ascii="Segoe UI" w:hAnsi="Segoe UI" w:cs="Segoe UI"/>
          <w:b/>
          <w:sz w:val="25"/>
          <w:szCs w:val="25"/>
          <w:lang w:val="en-US" w:eastAsia="de-DE"/>
        </w:rPr>
        <w:t>Major immune and non-immune cells are annotated from cyclic IF data using the Seurat workflow</w:t>
      </w:r>
    </w:p>
    <w:p w14:paraId="29515A05" w14:textId="02494D5C" w:rsidR="001B00D7" w:rsidRPr="003B4C23" w:rsidRDefault="001B00D7" w:rsidP="00992A42">
      <w:pPr>
        <w:jc w:val="both"/>
        <w:rPr>
          <w:rFonts w:ascii="Segoe UI" w:hAnsi="Segoe UI" w:cs="Segoe UI"/>
          <w:lang w:val="en-US" w:eastAsia="de-DE"/>
        </w:rPr>
      </w:pPr>
      <w:bookmarkStart w:id="3" w:name="OLE_LINK2"/>
      <w:r w:rsidRPr="003B4C23">
        <w:rPr>
          <w:rFonts w:ascii="Segoe UI" w:hAnsi="Segoe UI" w:cs="Segoe UI"/>
          <w:lang w:val="en-US" w:eastAsia="de-DE"/>
        </w:rPr>
        <w:t xml:space="preserve">We acquired MELC data of murine lung samples 1, 2, and 3 days after IL-33 application as well as healthy controls. </w:t>
      </w:r>
      <w:r w:rsidR="00A03970" w:rsidRPr="003B4C23">
        <w:rPr>
          <w:rFonts w:ascii="Segoe UI" w:hAnsi="Segoe UI" w:cs="Segoe UI"/>
          <w:lang w:val="en-US" w:eastAsia="de-DE"/>
        </w:rPr>
        <w:t>Analysis was performed</w:t>
      </w:r>
      <w:r w:rsidRPr="003B4C23">
        <w:rPr>
          <w:rFonts w:ascii="Segoe UI" w:hAnsi="Segoe UI" w:cs="Segoe UI"/>
          <w:lang w:val="en-US" w:eastAsia="de-DE"/>
        </w:rPr>
        <w:t xml:space="preserve"> as described in the methods part</w:t>
      </w:r>
      <w:r w:rsidR="00A03970" w:rsidRPr="003B4C23">
        <w:rPr>
          <w:rFonts w:ascii="Segoe UI" w:hAnsi="Segoe UI" w:cs="Segoe UI"/>
          <w:lang w:val="en-US" w:eastAsia="de-DE"/>
        </w:rPr>
        <w:t>. Dimensionality reduction and cluster analysis of the lung data resulted in three clusters</w:t>
      </w:r>
      <w:r w:rsidR="00750B7F" w:rsidRPr="003B4C23">
        <w:rPr>
          <w:rFonts w:ascii="Segoe UI" w:hAnsi="Segoe UI" w:cs="Segoe UI"/>
          <w:lang w:val="en-US" w:eastAsia="de-DE"/>
        </w:rPr>
        <w:t xml:space="preserve"> </w:t>
      </w:r>
      <w:r w:rsidRPr="003B4C23">
        <w:rPr>
          <w:rFonts w:ascii="Segoe UI" w:hAnsi="Segoe UI" w:cs="Segoe UI"/>
          <w:lang w:val="en-US" w:eastAsia="de-DE"/>
        </w:rPr>
        <w:t>for the first level of annotation (AL1)</w:t>
      </w:r>
      <w:r w:rsidR="004A7887" w:rsidRPr="003B4C23">
        <w:rPr>
          <w:rFonts w:ascii="Segoe UI" w:hAnsi="Segoe UI" w:cs="Segoe UI"/>
          <w:lang w:val="en-US" w:eastAsia="de-DE"/>
        </w:rPr>
        <w:t xml:space="preserve"> </w:t>
      </w:r>
      <w:r w:rsidRPr="003B4C23">
        <w:rPr>
          <w:rFonts w:ascii="Segoe UI" w:hAnsi="Segoe UI" w:cs="Segoe UI"/>
          <w:lang w:val="en-US" w:eastAsia="de-DE"/>
        </w:rPr>
        <w:t xml:space="preserve">and were </w:t>
      </w:r>
      <w:r w:rsidR="004A7887" w:rsidRPr="003B4C23">
        <w:rPr>
          <w:rFonts w:ascii="Segoe UI" w:hAnsi="Segoe UI" w:cs="Segoe UI"/>
          <w:lang w:val="en-US" w:eastAsia="de-DE"/>
        </w:rPr>
        <w:t>annotated based on the respective feature profile</w:t>
      </w:r>
      <w:r w:rsidRPr="003B4C23">
        <w:rPr>
          <w:rFonts w:ascii="Segoe UI" w:hAnsi="Segoe UI" w:cs="Segoe UI"/>
          <w:lang w:val="en-US" w:eastAsia="de-DE"/>
        </w:rPr>
        <w:t>s (Fig. 2A)</w:t>
      </w:r>
      <w:r w:rsidR="004A7887" w:rsidRPr="003B4C23">
        <w:rPr>
          <w:rFonts w:ascii="Segoe UI" w:hAnsi="Segoe UI" w:cs="Segoe UI"/>
          <w:lang w:val="en-US" w:eastAsia="de-DE"/>
        </w:rPr>
        <w:t>. Thereby, i</w:t>
      </w:r>
      <w:r w:rsidR="00750B7F" w:rsidRPr="003B4C23">
        <w:rPr>
          <w:rFonts w:ascii="Segoe UI" w:hAnsi="Segoe UI" w:cs="Segoe UI"/>
          <w:lang w:val="en-US" w:eastAsia="de-DE"/>
        </w:rPr>
        <w:t xml:space="preserve">mmune cells </w:t>
      </w:r>
      <w:r w:rsidR="004A7887" w:rsidRPr="003B4C23">
        <w:rPr>
          <w:rFonts w:ascii="Segoe UI" w:hAnsi="Segoe UI" w:cs="Segoe UI"/>
          <w:lang w:val="en-US" w:eastAsia="de-DE"/>
        </w:rPr>
        <w:t xml:space="preserve">showed </w:t>
      </w:r>
      <w:r w:rsidR="00750B7F" w:rsidRPr="003B4C23">
        <w:rPr>
          <w:rFonts w:ascii="Segoe UI" w:hAnsi="Segoe UI" w:cs="Segoe UI"/>
          <w:lang w:val="en-US" w:eastAsia="de-DE"/>
        </w:rPr>
        <w:t>high levels of the pan-leukocyte marker CD45, as well as different markers for T cells, B cells, Plasma cells, and myeloid cells, such as CD3, B220, Kappa, CD6</w:t>
      </w:r>
      <w:r w:rsidRPr="003B4C23">
        <w:rPr>
          <w:rFonts w:ascii="Segoe UI" w:hAnsi="Segoe UI" w:cs="Segoe UI"/>
          <w:lang w:val="en-US" w:eastAsia="de-DE"/>
        </w:rPr>
        <w:t>8</w:t>
      </w:r>
      <w:r w:rsidR="004A7887" w:rsidRPr="003B4C23">
        <w:rPr>
          <w:rFonts w:ascii="Segoe UI" w:hAnsi="Segoe UI" w:cs="Segoe UI"/>
          <w:lang w:val="en-US" w:eastAsia="de-DE"/>
        </w:rPr>
        <w:t xml:space="preserve">. The cluster annotated as </w:t>
      </w:r>
      <w:r w:rsidR="00412703" w:rsidRPr="003B4C23">
        <w:rPr>
          <w:rFonts w:ascii="Segoe UI" w:hAnsi="Segoe UI" w:cs="Segoe UI"/>
          <w:lang w:val="en-US" w:eastAsia="de-DE"/>
        </w:rPr>
        <w:t>stromal cells</w:t>
      </w:r>
      <w:r w:rsidR="004A7887" w:rsidRPr="003B4C23">
        <w:rPr>
          <w:rFonts w:ascii="Segoe UI" w:hAnsi="Segoe UI" w:cs="Segoe UI"/>
          <w:lang w:val="en-US" w:eastAsia="de-DE"/>
        </w:rPr>
        <w:t xml:space="preserve"> was high in endothelial and fibroblast</w:t>
      </w:r>
      <w:r w:rsidR="00412703" w:rsidRPr="003B4C23">
        <w:rPr>
          <w:rFonts w:ascii="Segoe UI" w:hAnsi="Segoe UI" w:cs="Segoe UI"/>
          <w:lang w:val="en-US" w:eastAsia="de-DE"/>
        </w:rPr>
        <w:t>-associated</w:t>
      </w:r>
      <w:r w:rsidR="004A7887" w:rsidRPr="003B4C23">
        <w:rPr>
          <w:rFonts w:ascii="Segoe UI" w:hAnsi="Segoe UI" w:cs="Segoe UI"/>
          <w:lang w:val="en-US" w:eastAsia="de-DE"/>
        </w:rPr>
        <w:t xml:space="preserve"> markers EMCN, CD31, LYVE1, PDPN, </w:t>
      </w:r>
      <w:r w:rsidR="007D444E" w:rsidRPr="003B4C23">
        <w:rPr>
          <w:rFonts w:ascii="Segoe UI" w:hAnsi="Segoe UI" w:cs="Segoe UI"/>
          <w:lang w:val="en-US" w:eastAsia="de-DE"/>
        </w:rPr>
        <w:t xml:space="preserve">Sca1, and </w:t>
      </w:r>
      <w:proofErr w:type="spellStart"/>
      <w:r w:rsidR="007D444E" w:rsidRPr="003B4C23">
        <w:rPr>
          <w:rFonts w:ascii="Segoe UI" w:hAnsi="Segoe UI" w:cs="Segoe UI"/>
          <w:lang w:val="en-US" w:eastAsia="de-DE"/>
        </w:rPr>
        <w:t>PDGFRa</w:t>
      </w:r>
      <w:proofErr w:type="spellEnd"/>
      <w:r w:rsidR="007D444E" w:rsidRPr="003B4C23">
        <w:rPr>
          <w:rFonts w:ascii="Segoe UI" w:hAnsi="Segoe UI" w:cs="Segoe UI"/>
          <w:lang w:val="en-US" w:eastAsia="de-DE"/>
        </w:rPr>
        <w:t xml:space="preserve">, </w:t>
      </w:r>
      <w:r w:rsidR="004A7887" w:rsidRPr="003B4C23">
        <w:rPr>
          <w:rFonts w:ascii="Segoe UI" w:hAnsi="Segoe UI" w:cs="Segoe UI"/>
          <w:lang w:val="en-US" w:eastAsia="de-DE"/>
        </w:rPr>
        <w:t xml:space="preserve">while the cluster annotated as epithelia was marked by a high level of </w:t>
      </w:r>
      <w:proofErr w:type="spellStart"/>
      <w:r w:rsidR="004A7887" w:rsidRPr="003B4C23">
        <w:rPr>
          <w:rFonts w:ascii="Segoe UI" w:hAnsi="Segoe UI" w:cs="Segoe UI"/>
          <w:lang w:val="en-US" w:eastAsia="de-DE"/>
        </w:rPr>
        <w:t>EpCAM</w:t>
      </w:r>
      <w:proofErr w:type="spellEnd"/>
      <w:r w:rsidR="00DC45E1" w:rsidRPr="003B4C23">
        <w:rPr>
          <w:rFonts w:ascii="Segoe UI" w:hAnsi="Segoe UI" w:cs="Segoe UI"/>
          <w:lang w:val="en-US" w:eastAsia="de-DE"/>
        </w:rPr>
        <w:t xml:space="preserve"> and CD138</w:t>
      </w:r>
      <w:r w:rsidR="00750B7F" w:rsidRPr="003B4C23">
        <w:rPr>
          <w:rFonts w:ascii="Segoe UI" w:hAnsi="Segoe UI" w:cs="Segoe UI"/>
          <w:lang w:val="en-US" w:eastAsia="de-DE"/>
        </w:rPr>
        <w:t xml:space="preserve">. </w:t>
      </w:r>
    </w:p>
    <w:p w14:paraId="49E12C46" w14:textId="18532C55" w:rsidR="00412703" w:rsidRPr="003B4C23" w:rsidRDefault="007D444E" w:rsidP="00992A42">
      <w:pPr>
        <w:jc w:val="both"/>
        <w:rPr>
          <w:rFonts w:ascii="Segoe UI" w:hAnsi="Segoe UI" w:cs="Segoe UI"/>
          <w:lang w:val="en-US" w:eastAsia="de-DE"/>
        </w:rPr>
      </w:pPr>
      <w:r w:rsidRPr="003B4C23">
        <w:rPr>
          <w:rFonts w:ascii="Segoe UI" w:hAnsi="Segoe UI" w:cs="Segoe UI"/>
          <w:lang w:val="en-US" w:eastAsia="de-DE"/>
        </w:rPr>
        <w:t>For visual validation, the annotated cell types, namely immune cells (</w:t>
      </w:r>
      <w:proofErr w:type="spellStart"/>
      <w:r w:rsidRPr="003B4C23">
        <w:rPr>
          <w:rFonts w:ascii="Segoe UI" w:hAnsi="Segoe UI" w:cs="Segoe UI"/>
          <w:lang w:val="en-US" w:eastAsia="de-DE"/>
        </w:rPr>
        <w:t>Darkcyan</w:t>
      </w:r>
      <w:proofErr w:type="spellEnd"/>
      <w:r w:rsidRPr="003B4C23">
        <w:rPr>
          <w:rFonts w:ascii="Segoe UI" w:hAnsi="Segoe UI" w:cs="Segoe UI"/>
          <w:lang w:val="en-US" w:eastAsia="de-DE"/>
        </w:rPr>
        <w:t xml:space="preserve">), </w:t>
      </w:r>
      <w:r w:rsidR="00412703" w:rsidRPr="003B4C23">
        <w:rPr>
          <w:rFonts w:ascii="Segoe UI" w:hAnsi="Segoe UI" w:cs="Segoe UI"/>
          <w:lang w:val="en-US" w:eastAsia="de-DE"/>
        </w:rPr>
        <w:t xml:space="preserve">stromal cells </w:t>
      </w:r>
      <w:r w:rsidRPr="003B4C23">
        <w:rPr>
          <w:rFonts w:ascii="Segoe UI" w:hAnsi="Segoe UI" w:cs="Segoe UI"/>
          <w:lang w:val="en-US" w:eastAsia="de-DE"/>
        </w:rPr>
        <w:t>(</w:t>
      </w:r>
      <w:proofErr w:type="spellStart"/>
      <w:r w:rsidRPr="003B4C23">
        <w:rPr>
          <w:rFonts w:ascii="Segoe UI" w:hAnsi="Segoe UI" w:cs="Segoe UI"/>
          <w:lang w:val="en-US" w:eastAsia="de-DE"/>
        </w:rPr>
        <w:t>Darkmagenta</w:t>
      </w:r>
      <w:proofErr w:type="spellEnd"/>
      <w:r w:rsidRPr="003B4C23">
        <w:rPr>
          <w:rFonts w:ascii="Segoe UI" w:hAnsi="Segoe UI" w:cs="Segoe UI"/>
          <w:lang w:val="en-US" w:eastAsia="de-DE"/>
        </w:rPr>
        <w:t xml:space="preserve">), and epithelia (Gold), of each FOV were depicted in x and y (Fig. 2 </w:t>
      </w:r>
      <w:r w:rsidR="001B00D7" w:rsidRPr="003B4C23">
        <w:rPr>
          <w:rFonts w:ascii="Segoe UI" w:hAnsi="Segoe UI" w:cs="Segoe UI"/>
          <w:lang w:val="en-US" w:eastAsia="de-DE"/>
        </w:rPr>
        <w:t>B</w:t>
      </w:r>
      <w:r w:rsidRPr="003B4C23">
        <w:rPr>
          <w:rFonts w:ascii="Segoe UI" w:hAnsi="Segoe UI" w:cs="Segoe UI"/>
          <w:lang w:val="en-US" w:eastAsia="de-DE"/>
        </w:rPr>
        <w:t xml:space="preserve">) and </w:t>
      </w:r>
      <w:r w:rsidR="001B00D7" w:rsidRPr="003B4C23">
        <w:rPr>
          <w:rFonts w:ascii="Segoe UI" w:hAnsi="Segoe UI" w:cs="Segoe UI"/>
          <w:lang w:val="en-US" w:eastAsia="de-DE"/>
        </w:rPr>
        <w:t xml:space="preserve">were </w:t>
      </w:r>
      <w:r w:rsidRPr="003B4C23">
        <w:rPr>
          <w:rFonts w:ascii="Segoe UI" w:hAnsi="Segoe UI" w:cs="Segoe UI"/>
          <w:lang w:val="en-US" w:eastAsia="de-DE"/>
        </w:rPr>
        <w:t xml:space="preserve">compared to the respective </w:t>
      </w:r>
      <w:r w:rsidR="004A7887" w:rsidRPr="003B4C23">
        <w:rPr>
          <w:rFonts w:ascii="Segoe UI" w:hAnsi="Segoe UI" w:cs="Segoe UI"/>
          <w:lang w:val="en-US" w:eastAsia="de-DE"/>
        </w:rPr>
        <w:t xml:space="preserve">MELC IF overlays of CD45 (Cyan), CD31 (Magenta), and </w:t>
      </w:r>
      <w:proofErr w:type="spellStart"/>
      <w:r w:rsidR="004A7887" w:rsidRPr="003B4C23">
        <w:rPr>
          <w:rFonts w:ascii="Segoe UI" w:hAnsi="Segoe UI" w:cs="Segoe UI"/>
          <w:lang w:val="en-US" w:eastAsia="de-DE"/>
        </w:rPr>
        <w:t>EpCAM</w:t>
      </w:r>
      <w:proofErr w:type="spellEnd"/>
      <w:r w:rsidR="004A7887" w:rsidRPr="003B4C23">
        <w:rPr>
          <w:rFonts w:ascii="Segoe UI" w:hAnsi="Segoe UI" w:cs="Segoe UI"/>
          <w:lang w:val="en-US" w:eastAsia="de-DE"/>
        </w:rPr>
        <w:t xml:space="preserve"> (Yellow) showing correlating distribution patterns (Fig. 2</w:t>
      </w:r>
      <w:r w:rsidR="001B00D7" w:rsidRPr="003B4C23">
        <w:rPr>
          <w:rFonts w:ascii="Segoe UI" w:hAnsi="Segoe UI" w:cs="Segoe UI"/>
          <w:lang w:val="en-US" w:eastAsia="de-DE"/>
        </w:rPr>
        <w:t>C</w:t>
      </w:r>
      <w:r w:rsidR="004A7887" w:rsidRPr="003B4C23">
        <w:rPr>
          <w:rFonts w:ascii="Segoe UI" w:hAnsi="Segoe UI" w:cs="Segoe UI"/>
          <w:lang w:val="en-US" w:eastAsia="de-DE"/>
        </w:rPr>
        <w:t xml:space="preserve">). </w:t>
      </w:r>
    </w:p>
    <w:p w14:paraId="31520CD2" w14:textId="2680F604" w:rsidR="00992A42" w:rsidRPr="003B4C23" w:rsidRDefault="00992A42" w:rsidP="00992A42">
      <w:pPr>
        <w:jc w:val="both"/>
        <w:rPr>
          <w:rFonts w:ascii="Segoe UI" w:hAnsi="Segoe UI" w:cs="Segoe UI"/>
          <w:b/>
          <w:sz w:val="25"/>
          <w:szCs w:val="25"/>
          <w:lang w:val="en-US" w:eastAsia="de-DE"/>
        </w:rPr>
      </w:pPr>
      <w:r w:rsidRPr="003B4C23">
        <w:rPr>
          <w:rFonts w:ascii="Segoe UI" w:hAnsi="Segoe UI" w:cs="Segoe UI"/>
          <w:b/>
          <w:sz w:val="25"/>
          <w:szCs w:val="25"/>
          <w:lang w:val="en-US" w:eastAsia="de-DE"/>
        </w:rPr>
        <w:t>Three ILC subtypes are resolved and ILC2s represent the predominant subtype in murine lung tissue</w:t>
      </w:r>
    </w:p>
    <w:bookmarkEnd w:id="3"/>
    <w:p w14:paraId="2FD30A14" w14:textId="2B6576AB" w:rsidR="00663492" w:rsidRPr="003B4C23" w:rsidRDefault="00573C29" w:rsidP="00663492">
      <w:pPr>
        <w:jc w:val="both"/>
        <w:rPr>
          <w:rFonts w:ascii="Segoe UI" w:hAnsi="Segoe UI" w:cs="Segoe UI"/>
          <w:lang w:val="en-US" w:eastAsia="de-DE"/>
        </w:rPr>
      </w:pPr>
      <w:r w:rsidRPr="003B4C23">
        <w:rPr>
          <w:rFonts w:ascii="Segoe UI" w:hAnsi="Segoe UI" w:cs="Segoe UI"/>
          <w:lang w:val="en-US" w:eastAsia="de-DE"/>
        </w:rPr>
        <w:t>To increase the granularity, we re-analyzed the cluster</w:t>
      </w:r>
      <w:r w:rsidR="008C4350" w:rsidRPr="003B4C23">
        <w:rPr>
          <w:rFonts w:ascii="Segoe UI" w:hAnsi="Segoe UI" w:cs="Segoe UI"/>
          <w:lang w:val="en-US" w:eastAsia="de-DE"/>
        </w:rPr>
        <w:t xml:space="preserve">s by only including </w:t>
      </w:r>
      <w:r w:rsidR="00F403DE" w:rsidRPr="003B4C23">
        <w:rPr>
          <w:rFonts w:ascii="Segoe UI" w:hAnsi="Segoe UI" w:cs="Segoe UI"/>
          <w:lang w:val="en-US" w:eastAsia="de-DE"/>
        </w:rPr>
        <w:t xml:space="preserve">markers that were associated with the respective cell type of interest in the </w:t>
      </w:r>
      <w:r w:rsidRPr="003B4C23">
        <w:rPr>
          <w:rFonts w:ascii="Segoe UI" w:hAnsi="Segoe UI" w:cs="Segoe UI"/>
          <w:lang w:val="en-US" w:eastAsia="de-DE"/>
        </w:rPr>
        <w:t>dimensionality reduction and cluster analysis</w:t>
      </w:r>
      <w:r w:rsidR="00F403DE" w:rsidRPr="003B4C23">
        <w:rPr>
          <w:rFonts w:ascii="Segoe UI" w:hAnsi="Segoe UI" w:cs="Segoe UI"/>
          <w:lang w:val="en-US" w:eastAsia="de-DE"/>
        </w:rPr>
        <w:t xml:space="preserve">. For example, for the re-analysis of the immune compartment, only immune markers from the MELC panel were included. This approach enabled us to separate </w:t>
      </w:r>
      <w:r w:rsidR="00C6300E" w:rsidRPr="003B4C23">
        <w:rPr>
          <w:rFonts w:ascii="Segoe UI" w:hAnsi="Segoe UI" w:cs="Segoe UI"/>
          <w:lang w:val="en-US" w:eastAsia="de-DE"/>
        </w:rPr>
        <w:t>a CD3</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CD127</w:t>
      </w:r>
      <w:r w:rsidR="00C6300E" w:rsidRPr="003B4C23">
        <w:rPr>
          <w:rFonts w:ascii="Segoe UI" w:hAnsi="Segoe UI" w:cs="Segoe UI"/>
          <w:vertAlign w:val="superscript"/>
          <w:lang w:val="en-US" w:eastAsia="de-DE"/>
        </w:rPr>
        <w:t xml:space="preserve">+ </w:t>
      </w:r>
      <w:r w:rsidR="00C6300E" w:rsidRPr="003B4C23">
        <w:rPr>
          <w:rFonts w:ascii="Segoe UI" w:hAnsi="Segoe UI" w:cs="Segoe UI"/>
          <w:lang w:val="en-US" w:eastAsia="de-DE"/>
        </w:rPr>
        <w:t>CD90.2</w:t>
      </w:r>
      <w:r w:rsidR="00C6300E" w:rsidRPr="003B4C23">
        <w:rPr>
          <w:rFonts w:ascii="Segoe UI" w:hAnsi="Segoe UI" w:cs="Segoe UI"/>
          <w:vertAlign w:val="superscript"/>
          <w:lang w:val="en-US" w:eastAsia="de-DE"/>
        </w:rPr>
        <w:t>+</w:t>
      </w:r>
      <w:r w:rsidR="00C6300E" w:rsidRPr="003B4C23">
        <w:rPr>
          <w:rFonts w:ascii="Segoe UI" w:hAnsi="Segoe UI" w:cs="Segoe UI"/>
          <w:lang w:val="en-US" w:eastAsia="de-DE"/>
        </w:rPr>
        <w:t xml:space="preserve"> cluster of </w:t>
      </w:r>
      <w:r w:rsidR="008C4350" w:rsidRPr="003B4C23">
        <w:rPr>
          <w:rFonts w:ascii="Segoe UI" w:hAnsi="Segoe UI" w:cs="Segoe UI"/>
          <w:lang w:val="en-US" w:eastAsia="de-DE"/>
        </w:rPr>
        <w:t>ILCs</w:t>
      </w:r>
      <w:r w:rsidR="00C6300E" w:rsidRPr="003B4C23">
        <w:rPr>
          <w:rFonts w:ascii="Segoe UI" w:hAnsi="Segoe UI" w:cs="Segoe UI"/>
          <w:lang w:val="en-US" w:eastAsia="de-DE"/>
        </w:rPr>
        <w:t xml:space="preserve"> that additionally had high levels of GATA3eGFP and KLRG1, from other immune cell types like</w:t>
      </w:r>
      <w:r w:rsidR="008C4350" w:rsidRPr="003B4C23">
        <w:rPr>
          <w:rFonts w:ascii="Segoe UI" w:hAnsi="Segoe UI" w:cs="Segoe UI"/>
          <w:lang w:val="en-US" w:eastAsia="de-DE"/>
        </w:rPr>
        <w:t xml:space="preserve"> T helper cells, T cytotoxic cells, myeloid cells, and B cells &amp; plasma cells </w:t>
      </w:r>
      <w:r w:rsidR="00F403DE" w:rsidRPr="003B4C23">
        <w:rPr>
          <w:rFonts w:ascii="Segoe UI" w:hAnsi="Segoe UI" w:cs="Segoe UI"/>
          <w:lang w:val="en-US" w:eastAsia="de-DE"/>
        </w:rPr>
        <w:t xml:space="preserve">in AL2 </w:t>
      </w:r>
      <w:r w:rsidR="008C4350" w:rsidRPr="003B4C23">
        <w:rPr>
          <w:rFonts w:ascii="Segoe UI" w:hAnsi="Segoe UI" w:cs="Segoe UI"/>
          <w:lang w:val="en-US" w:eastAsia="de-DE"/>
        </w:rPr>
        <w:t>(Fig. 3A)</w:t>
      </w:r>
      <w:r w:rsidR="007A2640" w:rsidRPr="003B4C23">
        <w:rPr>
          <w:rFonts w:ascii="Segoe UI" w:hAnsi="Segoe UI" w:cs="Segoe UI"/>
          <w:lang w:val="en-US" w:eastAsia="de-DE"/>
        </w:rPr>
        <w:t xml:space="preserve">. Furthermore, we were able to </w:t>
      </w:r>
      <w:r w:rsidR="00C6300E" w:rsidRPr="003B4C23">
        <w:rPr>
          <w:rFonts w:ascii="Segoe UI" w:hAnsi="Segoe UI" w:cs="Segoe UI"/>
          <w:lang w:val="en-US" w:eastAsia="de-DE"/>
        </w:rPr>
        <w:t>identify three ILC subtypes</w:t>
      </w:r>
      <w:r w:rsidR="00862A96" w:rsidRPr="003B4C23">
        <w:rPr>
          <w:rFonts w:ascii="Segoe UI" w:hAnsi="Segoe UI" w:cs="Segoe UI"/>
          <w:lang w:val="en-US" w:eastAsia="de-DE"/>
        </w:rPr>
        <w:t xml:space="preserve"> and annotate the clusters based on their feature profiles as NK cells/ILC1s, ILC2s, and ILC3s (Fig. 3B)</w:t>
      </w:r>
      <w:r w:rsidR="007A2640" w:rsidRPr="003B4C23">
        <w:rPr>
          <w:rFonts w:ascii="Segoe UI" w:hAnsi="Segoe UI" w:cs="Segoe UI"/>
          <w:lang w:val="en-US" w:eastAsia="de-DE"/>
        </w:rPr>
        <w:t xml:space="preserve">. </w:t>
      </w:r>
      <w:r w:rsidR="00862A96" w:rsidRPr="003B4C23">
        <w:rPr>
          <w:rFonts w:ascii="Segoe UI" w:hAnsi="Segoe UI" w:cs="Segoe UI"/>
          <w:lang w:val="en-US" w:eastAsia="de-DE"/>
        </w:rPr>
        <w:t>Additionally, visual validation was performed (Fig. 3C-E). All three clusters showed high levels of GATA3eGFP</w:t>
      </w:r>
      <w:r w:rsidR="0004726E" w:rsidRPr="003B4C23">
        <w:rPr>
          <w:rFonts w:ascii="Segoe UI" w:hAnsi="Segoe UI" w:cs="Segoe UI"/>
          <w:lang w:val="en-US" w:eastAsia="de-DE"/>
        </w:rPr>
        <w:t xml:space="preserve"> (Fig. 3B). The cluster annotated as ILC2s </w:t>
      </w:r>
      <w:r w:rsidR="00862A96" w:rsidRPr="003B4C23">
        <w:rPr>
          <w:rFonts w:ascii="Segoe UI" w:hAnsi="Segoe UI" w:cs="Segoe UI"/>
          <w:lang w:val="en-US" w:eastAsia="de-DE"/>
        </w:rPr>
        <w:t xml:space="preserve">had </w:t>
      </w:r>
      <w:r w:rsidR="0004726E" w:rsidRPr="003B4C23">
        <w:rPr>
          <w:rFonts w:ascii="Segoe UI" w:hAnsi="Segoe UI" w:cs="Segoe UI"/>
          <w:lang w:val="en-US" w:eastAsia="de-DE"/>
        </w:rPr>
        <w:t xml:space="preserve">high levels of both CD127 and CD90.2, as well as the highest </w:t>
      </w:r>
      <w:r w:rsidR="00862A96" w:rsidRPr="003B4C23">
        <w:rPr>
          <w:rFonts w:ascii="Segoe UI" w:hAnsi="Segoe UI" w:cs="Segoe UI"/>
          <w:lang w:val="en-US" w:eastAsia="de-DE"/>
        </w:rPr>
        <w:t xml:space="preserve">level </w:t>
      </w:r>
      <w:r w:rsidR="0004726E" w:rsidRPr="003B4C23">
        <w:rPr>
          <w:rFonts w:ascii="Segoe UI" w:hAnsi="Segoe UI" w:cs="Segoe UI"/>
          <w:lang w:val="en-US" w:eastAsia="de-DE"/>
        </w:rPr>
        <w:t xml:space="preserve">of GATA3eGFP </w:t>
      </w:r>
      <w:r w:rsidR="00862A96" w:rsidRPr="003B4C23">
        <w:rPr>
          <w:rFonts w:ascii="Segoe UI" w:hAnsi="Segoe UI" w:cs="Segoe UI"/>
          <w:lang w:val="en-US" w:eastAsia="de-DE"/>
        </w:rPr>
        <w:t>and additionally high levels of KLRG1</w:t>
      </w:r>
      <w:r w:rsidR="0004726E" w:rsidRPr="003B4C23">
        <w:rPr>
          <w:rFonts w:ascii="Segoe UI" w:hAnsi="Segoe UI" w:cs="Segoe UI"/>
          <w:lang w:val="en-US" w:eastAsia="de-DE"/>
        </w:rPr>
        <w:t xml:space="preserve"> (Fig. 3B, Fig. 3C)</w:t>
      </w:r>
      <w:r w:rsidR="00862A96" w:rsidRPr="003B4C23">
        <w:rPr>
          <w:rFonts w:ascii="Segoe UI" w:hAnsi="Segoe UI" w:cs="Segoe UI"/>
          <w:lang w:val="en-US" w:eastAsia="de-DE"/>
        </w:rPr>
        <w:t xml:space="preserve">. </w:t>
      </w:r>
      <w:r w:rsidR="00C6300E" w:rsidRPr="003B4C23">
        <w:rPr>
          <w:rFonts w:ascii="Segoe UI" w:hAnsi="Segoe UI" w:cs="Segoe UI"/>
          <w:lang w:val="en-US" w:eastAsia="de-DE"/>
        </w:rPr>
        <w:t>NK cells/ILC1s</w:t>
      </w:r>
      <w:r w:rsidR="009C51AC" w:rsidRPr="003B4C23">
        <w:rPr>
          <w:rFonts w:ascii="Segoe UI" w:hAnsi="Segoe UI" w:cs="Segoe UI"/>
          <w:lang w:val="en-US" w:eastAsia="de-DE"/>
        </w:rPr>
        <w:t xml:space="preserve"> </w:t>
      </w:r>
      <w:r w:rsidR="00473922" w:rsidRPr="003B4C23">
        <w:rPr>
          <w:rFonts w:ascii="Segoe UI" w:hAnsi="Segoe UI" w:cs="Segoe UI"/>
          <w:lang w:val="en-US" w:eastAsia="de-DE"/>
        </w:rPr>
        <w:t xml:space="preserve">only partly showed CD127 and CD90.2 but </w:t>
      </w:r>
      <w:r w:rsidR="009C51AC" w:rsidRPr="003B4C23">
        <w:rPr>
          <w:rFonts w:ascii="Segoe UI" w:hAnsi="Segoe UI" w:cs="Segoe UI"/>
          <w:lang w:val="en-US" w:eastAsia="de-DE"/>
        </w:rPr>
        <w:t>were marked by high levels of EOMES and TBET</w:t>
      </w:r>
      <w:r w:rsidR="00473922" w:rsidRPr="003B4C23">
        <w:rPr>
          <w:rFonts w:ascii="Segoe UI" w:hAnsi="Segoe UI" w:cs="Segoe UI"/>
          <w:lang w:val="en-US" w:eastAsia="de-DE"/>
        </w:rPr>
        <w:t xml:space="preserve"> (Fig. 3B, 3D). The cluster annotated as ILC3s had </w:t>
      </w:r>
      <w:r w:rsidR="00862A96" w:rsidRPr="003B4C23">
        <w:rPr>
          <w:rFonts w:ascii="Segoe UI" w:hAnsi="Segoe UI" w:cs="Segoe UI"/>
          <w:lang w:val="en-US" w:eastAsia="de-DE"/>
        </w:rPr>
        <w:t xml:space="preserve">levels of </w:t>
      </w:r>
      <w:r w:rsidR="00473922" w:rsidRPr="003B4C23">
        <w:rPr>
          <w:rFonts w:ascii="Segoe UI" w:hAnsi="Segoe UI" w:cs="Segoe UI"/>
          <w:lang w:val="en-US" w:eastAsia="de-DE"/>
        </w:rPr>
        <w:t xml:space="preserve">CD127, CD90.2, </w:t>
      </w:r>
      <w:r w:rsidR="00F5361D" w:rsidRPr="003B4C23">
        <w:rPr>
          <w:rFonts w:ascii="Segoe UI" w:hAnsi="Segoe UI" w:cs="Segoe UI"/>
          <w:lang w:val="en-US" w:eastAsia="de-DE"/>
        </w:rPr>
        <w:t>RORγt</w:t>
      </w:r>
      <w:r w:rsidR="00862A96" w:rsidRPr="003B4C23">
        <w:rPr>
          <w:rFonts w:ascii="Segoe UI" w:hAnsi="Segoe UI" w:cs="Segoe UI"/>
          <w:lang w:val="en-US" w:eastAsia="de-DE"/>
        </w:rPr>
        <w:t xml:space="preserve"> and partly TBET</w:t>
      </w:r>
      <w:r w:rsidRPr="003B4C23">
        <w:rPr>
          <w:rFonts w:ascii="Segoe UI" w:hAnsi="Segoe UI" w:cs="Segoe UI"/>
          <w:lang w:val="en-US" w:eastAsia="de-DE"/>
        </w:rPr>
        <w:t>.</w:t>
      </w:r>
      <w:r w:rsidR="00C6300E" w:rsidRPr="003B4C23">
        <w:rPr>
          <w:rFonts w:ascii="Segoe UI" w:hAnsi="Segoe UI" w:cs="Segoe UI"/>
          <w:lang w:val="en-US" w:eastAsia="de-DE"/>
        </w:rPr>
        <w:t xml:space="preserve"> </w:t>
      </w:r>
    </w:p>
    <w:p w14:paraId="7E347EF0" w14:textId="26A4CE0A" w:rsidR="00A718B9" w:rsidRPr="003B4C23" w:rsidRDefault="0097099E" w:rsidP="00663492">
      <w:pPr>
        <w:jc w:val="both"/>
        <w:rPr>
          <w:rFonts w:ascii="Segoe UI" w:hAnsi="Segoe UI" w:cs="Segoe UI"/>
          <w:lang w:val="en-US" w:eastAsia="de-DE"/>
        </w:rPr>
      </w:pPr>
      <w:r w:rsidRPr="003B4C23">
        <w:rPr>
          <w:rFonts w:ascii="Segoe UI" w:hAnsi="Segoe UI" w:cs="Segoe UI"/>
          <w:lang w:val="en-US" w:eastAsia="de-DE"/>
        </w:rPr>
        <w:t>We also performed re-clustering of the stromal compartment which resulted in three subtypes: EMCN</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CD31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blood vessels, LYVE1</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CD90.2</w:t>
      </w:r>
      <w:r w:rsidRPr="003B4C23">
        <w:rPr>
          <w:rFonts w:ascii="Segoe UI" w:hAnsi="Segoe UI" w:cs="Segoe UI"/>
          <w:vertAlign w:val="superscript"/>
          <w:lang w:val="en-US" w:eastAsia="de-DE"/>
        </w:rPr>
        <w:t>+</w:t>
      </w:r>
      <w:r w:rsidRPr="003B4C23">
        <w:rPr>
          <w:rFonts w:ascii="Segoe UI" w:hAnsi="Segoe UI" w:cs="Segoe UI"/>
          <w:lang w:val="en-US" w:eastAsia="de-DE"/>
        </w:rPr>
        <w:t xml:space="preserve"> lymphatics, and a CD45</w:t>
      </w:r>
      <w:r w:rsidRPr="003B4C23">
        <w:rPr>
          <w:rFonts w:ascii="Segoe UI" w:hAnsi="Segoe UI" w:cs="Segoe UI"/>
          <w:vertAlign w:val="superscript"/>
          <w:lang w:val="en-US" w:eastAsia="de-DE"/>
        </w:rPr>
        <w:t>-</w:t>
      </w:r>
      <w:r w:rsidRPr="003B4C23">
        <w:rPr>
          <w:rFonts w:ascii="Segoe UI" w:hAnsi="Segoe UI" w:cs="Segoe UI"/>
          <w:lang w:val="en-US" w:eastAsia="de-DE"/>
        </w:rPr>
        <w:t xml:space="preserve"> IRF4</w:t>
      </w:r>
      <w:r w:rsidRPr="003B4C23">
        <w:rPr>
          <w:rFonts w:ascii="Segoe UI" w:hAnsi="Segoe UI" w:cs="Segoe UI"/>
          <w:vertAlign w:val="superscript"/>
          <w:lang w:val="en-US" w:eastAsia="de-DE"/>
        </w:rPr>
        <w:t>+</w:t>
      </w:r>
      <w:r w:rsidRPr="003B4C23">
        <w:rPr>
          <w:rFonts w:ascii="Segoe UI" w:hAnsi="Segoe UI" w:cs="Segoe UI"/>
          <w:lang w:val="en-US" w:eastAsia="de-DE"/>
        </w:rPr>
        <w:t xml:space="preserve"> cluster (</w:t>
      </w:r>
      <w:r w:rsidR="00A718B9" w:rsidRPr="003B4C23">
        <w:rPr>
          <w:rFonts w:ascii="Segoe UI" w:hAnsi="Segoe UI" w:cs="Segoe UI"/>
          <w:lang w:val="en-US" w:eastAsia="de-DE"/>
        </w:rPr>
        <w:t>data not shown</w:t>
      </w:r>
      <w:r w:rsidRPr="003B4C23">
        <w:rPr>
          <w:rFonts w:ascii="Segoe UI" w:hAnsi="Segoe UI" w:cs="Segoe UI"/>
          <w:lang w:val="en-US" w:eastAsia="de-DE"/>
        </w:rPr>
        <w:t>).</w:t>
      </w:r>
      <w:r w:rsidR="00A718B9" w:rsidRPr="003B4C23">
        <w:rPr>
          <w:rFonts w:ascii="Segoe UI" w:hAnsi="Segoe UI" w:cs="Segoe UI"/>
          <w:lang w:val="en-US" w:eastAsia="de-DE"/>
        </w:rPr>
        <w:t xml:space="preserve"> In summary, </w:t>
      </w:r>
      <w:r w:rsidR="00CA6BC4" w:rsidRPr="003B4C23">
        <w:rPr>
          <w:rFonts w:ascii="Segoe UI" w:hAnsi="Segoe UI" w:cs="Segoe UI"/>
          <w:lang w:val="en-US" w:eastAsia="de-DE"/>
        </w:rPr>
        <w:t xml:space="preserve">we were able to identify 11 different immune and non-immune cell types in murine lung MELC data, including the ILC subtypes NK cells/ILC1s, ILC2s, and ILC3s (Supplementary Fig. 1). </w:t>
      </w:r>
    </w:p>
    <w:p w14:paraId="137AD8C7" w14:textId="3C1A45AD" w:rsidR="00D12347" w:rsidRPr="003B4C23" w:rsidRDefault="00AE4DC0" w:rsidP="00D12347">
      <w:pPr>
        <w:jc w:val="both"/>
        <w:rPr>
          <w:rFonts w:ascii="Segoe UI" w:hAnsi="Segoe UI" w:cs="Segoe UI"/>
          <w:b/>
          <w:sz w:val="25"/>
          <w:szCs w:val="25"/>
          <w:lang w:val="en-US" w:eastAsia="de-DE"/>
        </w:rPr>
      </w:pPr>
      <w:r w:rsidRPr="003B4C23">
        <w:rPr>
          <w:rFonts w:ascii="Segoe UI" w:hAnsi="Segoe UI" w:cs="Segoe UI"/>
          <w:b/>
          <w:sz w:val="25"/>
          <w:szCs w:val="25"/>
          <w:lang w:val="en-US" w:eastAsia="de-DE"/>
        </w:rPr>
        <w:lastRenderedPageBreak/>
        <w:t>L</w:t>
      </w:r>
      <w:r w:rsidR="00992A42" w:rsidRPr="003B4C23">
        <w:rPr>
          <w:rFonts w:ascii="Segoe UI" w:hAnsi="Segoe UI" w:cs="Segoe UI"/>
          <w:b/>
          <w:sz w:val="25"/>
          <w:szCs w:val="25"/>
          <w:lang w:val="en-US" w:eastAsia="de-DE"/>
        </w:rPr>
        <w:t xml:space="preserve">ung ILC2s </w:t>
      </w:r>
      <w:r w:rsidR="00663212" w:rsidRPr="003B4C23">
        <w:rPr>
          <w:rFonts w:ascii="Segoe UI" w:hAnsi="Segoe UI" w:cs="Segoe UI"/>
          <w:b/>
          <w:sz w:val="25"/>
          <w:szCs w:val="25"/>
          <w:lang w:val="en-US" w:eastAsia="de-DE"/>
        </w:rPr>
        <w:t xml:space="preserve">are the predominant ILC subtype in murine lung and </w:t>
      </w:r>
      <w:r w:rsidR="00992A42" w:rsidRPr="003B4C23">
        <w:rPr>
          <w:rFonts w:ascii="Segoe UI" w:hAnsi="Segoe UI" w:cs="Segoe UI"/>
          <w:b/>
          <w:sz w:val="25"/>
          <w:szCs w:val="25"/>
          <w:lang w:val="en-US" w:eastAsia="de-DE"/>
        </w:rPr>
        <w:t>only increase at IL-33 day 3</w:t>
      </w:r>
    </w:p>
    <w:p w14:paraId="036710BA" w14:textId="7E566B0C" w:rsidR="00B83737" w:rsidRPr="003B4C23" w:rsidRDefault="005A6E4B" w:rsidP="001E1D3B">
      <w:pPr>
        <w:jc w:val="both"/>
        <w:rPr>
          <w:rFonts w:ascii="Segoe UI" w:hAnsi="Segoe UI" w:cs="Segoe UI"/>
          <w:lang w:val="en-US" w:eastAsia="de-DE"/>
        </w:rPr>
      </w:pPr>
      <w:r w:rsidRPr="003B4C23">
        <w:rPr>
          <w:rFonts w:ascii="Segoe UI" w:hAnsi="Segoe UI" w:cs="Segoe UI"/>
          <w:lang w:val="en-US" w:eastAsia="de-DE"/>
        </w:rPr>
        <w:t>We first quantified the total count, as well as the proportions of the identified ILC subtypes within the immune and the ILC compartment</w:t>
      </w:r>
      <w:r w:rsidR="005721DE" w:rsidRPr="003B4C23">
        <w:rPr>
          <w:rFonts w:ascii="Segoe UI" w:hAnsi="Segoe UI" w:cs="Segoe UI"/>
          <w:lang w:val="en-US" w:eastAsia="de-DE"/>
        </w:rPr>
        <w:t xml:space="preserve"> under healthy conditions</w:t>
      </w:r>
      <w:r w:rsidRPr="003B4C23">
        <w:rPr>
          <w:rFonts w:ascii="Segoe UI" w:hAnsi="Segoe UI" w:cs="Segoe UI"/>
          <w:lang w:val="en-US" w:eastAsia="de-DE"/>
        </w:rPr>
        <w:t xml:space="preserve"> (Fig. 4A-C). The median number of identified ILC2s per FOV was 11, while </w:t>
      </w:r>
      <w:r w:rsidR="005721DE" w:rsidRPr="003B4C23">
        <w:rPr>
          <w:rFonts w:ascii="Segoe UI" w:hAnsi="Segoe UI" w:cs="Segoe UI"/>
          <w:lang w:val="en-US" w:eastAsia="de-DE"/>
        </w:rPr>
        <w:t>the median number of NK cells/ILC1s was 8</w:t>
      </w:r>
      <w:r w:rsidR="008C053F" w:rsidRPr="003B4C23">
        <w:rPr>
          <w:rFonts w:ascii="Segoe UI" w:hAnsi="Segoe UI" w:cs="Segoe UI"/>
          <w:lang w:val="en-US" w:eastAsia="de-DE"/>
        </w:rPr>
        <w:t xml:space="preserve"> (Fig. 4A)</w:t>
      </w:r>
      <w:r w:rsidR="005721DE" w:rsidRPr="003B4C23">
        <w:rPr>
          <w:rFonts w:ascii="Segoe UI" w:hAnsi="Segoe UI" w:cs="Segoe UI"/>
          <w:lang w:val="en-US" w:eastAsia="de-DE"/>
        </w:rPr>
        <w:t>. ILC3s were the rarest ILC subtype and were only detected in one FOV under healthy conditions (Fig. 4A). Both within the immune compartment and the ILC compartment, ILC2s represented the predominant ILC subtype, and the frequency of ILC3s was less than 1 % (Fig. 4B-C).</w:t>
      </w:r>
    </w:p>
    <w:p w14:paraId="2A0D1D8E" w14:textId="77FF03FF" w:rsidR="001E1D3B" w:rsidRPr="003B4C23" w:rsidRDefault="008C053F" w:rsidP="001E1D3B">
      <w:pPr>
        <w:jc w:val="both"/>
        <w:rPr>
          <w:rFonts w:ascii="Segoe UI" w:hAnsi="Segoe UI" w:cs="Segoe UI"/>
          <w:lang w:val="en-US" w:eastAsia="de-DE"/>
        </w:rPr>
      </w:pPr>
      <w:r w:rsidRPr="003B4C23">
        <w:rPr>
          <w:rFonts w:ascii="Segoe UI" w:hAnsi="Segoe UI" w:cs="Segoe UI"/>
          <w:lang w:val="en-US" w:eastAsia="de-DE"/>
        </w:rPr>
        <w:t xml:space="preserve">Next, we quantified the cellular distribution at different time points of IL-33 application (Fig. 4D-I). </w:t>
      </w:r>
      <w:r w:rsidR="009220EF" w:rsidRPr="003B4C23">
        <w:rPr>
          <w:rFonts w:ascii="Segoe UI" w:hAnsi="Segoe UI" w:cs="Segoe UI"/>
          <w:lang w:val="en-US" w:eastAsia="de-DE"/>
        </w:rPr>
        <w:t xml:space="preserve">Comparing the time points after IL-33 application to the controls revealed a small significant increase </w:t>
      </w:r>
      <w:r w:rsidRPr="003B4C23">
        <w:rPr>
          <w:rFonts w:ascii="Segoe UI" w:hAnsi="Segoe UI" w:cs="Segoe UI"/>
          <w:lang w:val="en-US" w:eastAsia="de-DE"/>
        </w:rPr>
        <w:t>in</w:t>
      </w:r>
      <w:r w:rsidR="009220EF" w:rsidRPr="003B4C23">
        <w:rPr>
          <w:rFonts w:ascii="Segoe UI" w:hAnsi="Segoe UI" w:cs="Segoe UI"/>
          <w:lang w:val="en-US" w:eastAsia="de-DE"/>
        </w:rPr>
        <w:t xml:space="preserve"> the total count of the analyzed cells per FOV in general at IL-33 day 1 (Fig. 4D), as well as the immune cells (Fig. 4E), and ILCs (Fig. 4F). However, </w:t>
      </w:r>
      <w:r w:rsidR="001E1D3B" w:rsidRPr="003B4C23">
        <w:rPr>
          <w:rFonts w:ascii="Segoe UI" w:hAnsi="Segoe UI" w:cs="Segoe UI"/>
          <w:lang w:val="en-US" w:eastAsia="de-DE"/>
        </w:rPr>
        <w:t>a</w:t>
      </w:r>
      <w:r w:rsidR="009220EF" w:rsidRPr="003B4C23">
        <w:rPr>
          <w:rFonts w:ascii="Segoe UI" w:hAnsi="Segoe UI" w:cs="Segoe UI"/>
          <w:lang w:val="en-US" w:eastAsia="de-DE"/>
        </w:rPr>
        <w:t xml:space="preserve"> strong significant increase compared to the healthy tissue was observed after three doses of IL-33 day. </w:t>
      </w:r>
    </w:p>
    <w:p w14:paraId="3847EB4F" w14:textId="43289B8E" w:rsidR="00B83737" w:rsidRPr="003B4C23" w:rsidRDefault="001E1D3B" w:rsidP="001E1D3B">
      <w:pPr>
        <w:jc w:val="both"/>
        <w:rPr>
          <w:rFonts w:ascii="Segoe UI" w:hAnsi="Segoe UI" w:cs="Segoe UI"/>
          <w:lang w:val="en-US" w:eastAsia="de-DE"/>
        </w:rPr>
      </w:pPr>
      <w:r w:rsidRPr="003B4C23">
        <w:rPr>
          <w:rFonts w:ascii="Segoe UI" w:hAnsi="Segoe UI" w:cs="Segoe UI"/>
          <w:lang w:val="en-US" w:eastAsia="de-DE"/>
        </w:rPr>
        <w:t>Looking at the ILC compartment, the total counts of NK cells/ILC1s</w:t>
      </w:r>
      <w:r w:rsidR="00147B28" w:rsidRPr="003B4C23">
        <w:rPr>
          <w:rFonts w:ascii="Segoe UI" w:hAnsi="Segoe UI" w:cs="Segoe UI"/>
          <w:lang w:val="en-US" w:eastAsia="de-DE"/>
        </w:rPr>
        <w:t xml:space="preserve"> (Fig. 4G)</w:t>
      </w:r>
      <w:r w:rsidRPr="003B4C23">
        <w:rPr>
          <w:rFonts w:ascii="Segoe UI" w:hAnsi="Segoe UI" w:cs="Segoe UI"/>
          <w:lang w:val="en-US" w:eastAsia="de-DE"/>
        </w:rPr>
        <w:t>, ILC2s</w:t>
      </w:r>
      <w:r w:rsidR="00147B28" w:rsidRPr="003B4C23">
        <w:rPr>
          <w:rFonts w:ascii="Segoe UI" w:hAnsi="Segoe UI" w:cs="Segoe UI"/>
          <w:lang w:val="en-US" w:eastAsia="de-DE"/>
        </w:rPr>
        <w:t xml:space="preserve"> (Fig. 4H)</w:t>
      </w:r>
      <w:r w:rsidRPr="003B4C23">
        <w:rPr>
          <w:rFonts w:ascii="Segoe UI" w:hAnsi="Segoe UI" w:cs="Segoe UI"/>
          <w:lang w:val="en-US" w:eastAsia="de-DE"/>
        </w:rPr>
        <w:t xml:space="preserve">, and ILC3s </w:t>
      </w:r>
      <w:r w:rsidR="00147B28" w:rsidRPr="003B4C23">
        <w:rPr>
          <w:rFonts w:ascii="Segoe UI" w:hAnsi="Segoe UI" w:cs="Segoe UI"/>
          <w:lang w:val="en-US" w:eastAsia="de-DE"/>
        </w:rPr>
        <w:t xml:space="preserve">(Fig. 4I) </w:t>
      </w:r>
      <w:r w:rsidR="00422CAC" w:rsidRPr="003B4C23">
        <w:rPr>
          <w:rFonts w:ascii="Segoe UI" w:hAnsi="Segoe UI" w:cs="Segoe UI"/>
          <w:lang w:val="en-US" w:eastAsia="de-DE"/>
        </w:rPr>
        <w:t>significantly</w:t>
      </w:r>
      <w:r w:rsidRPr="003B4C23">
        <w:rPr>
          <w:rFonts w:ascii="Segoe UI" w:hAnsi="Segoe UI" w:cs="Segoe UI"/>
          <w:lang w:val="en-US" w:eastAsia="de-DE"/>
        </w:rPr>
        <w:t xml:space="preserve"> increased at IL-33 day 3 compared to </w:t>
      </w:r>
      <w:r w:rsidR="00C87E0C" w:rsidRPr="003B4C23">
        <w:rPr>
          <w:rFonts w:ascii="Segoe UI" w:hAnsi="Segoe UI" w:cs="Segoe UI"/>
          <w:lang w:val="en-US" w:eastAsia="de-DE"/>
        </w:rPr>
        <w:t>the</w:t>
      </w:r>
      <w:r w:rsidRPr="003B4C23">
        <w:rPr>
          <w:rFonts w:ascii="Segoe UI" w:hAnsi="Segoe UI" w:cs="Segoe UI"/>
          <w:lang w:val="en-US" w:eastAsia="de-DE"/>
        </w:rPr>
        <w:t xml:space="preserve"> </w:t>
      </w:r>
      <w:r w:rsidR="00422CAC" w:rsidRPr="003B4C23">
        <w:rPr>
          <w:rFonts w:ascii="Segoe UI" w:hAnsi="Segoe UI" w:cs="Segoe UI"/>
          <w:lang w:val="en-US" w:eastAsia="de-DE"/>
        </w:rPr>
        <w:t>healthy control</w:t>
      </w:r>
      <w:r w:rsidRPr="003B4C23">
        <w:rPr>
          <w:rFonts w:ascii="Segoe UI" w:hAnsi="Segoe UI" w:cs="Segoe UI"/>
          <w:lang w:val="en-US" w:eastAsia="de-DE"/>
        </w:rPr>
        <w:t>.</w:t>
      </w:r>
      <w:r w:rsidR="00C87E0C" w:rsidRPr="003B4C23">
        <w:rPr>
          <w:rFonts w:ascii="Segoe UI" w:hAnsi="Segoe UI" w:cs="Segoe UI"/>
          <w:lang w:val="en-US" w:eastAsia="de-DE"/>
        </w:rPr>
        <w:t xml:space="preserve"> </w:t>
      </w:r>
      <w:r w:rsidR="00100CB3" w:rsidRPr="003B4C23">
        <w:rPr>
          <w:rFonts w:ascii="Segoe UI" w:hAnsi="Segoe UI" w:cs="Segoe UI"/>
          <w:lang w:val="en-US" w:eastAsia="de-DE"/>
        </w:rPr>
        <w:t xml:space="preserve">There was no significant change in the frequencies within the ILC compartment, except for the ILC3 frequency significantly </w:t>
      </w:r>
      <w:r w:rsidR="009220EF" w:rsidRPr="003B4C23">
        <w:rPr>
          <w:rFonts w:ascii="Segoe UI" w:hAnsi="Segoe UI" w:cs="Segoe UI"/>
          <w:lang w:val="en-US" w:eastAsia="de-DE"/>
        </w:rPr>
        <w:t xml:space="preserve">increasing by 8 percent points to a median of 8 % at IL-33 day 2 compared to healthy controls where the median was 0 % (data not shown). </w:t>
      </w:r>
    </w:p>
    <w:p w14:paraId="7D6C7524" w14:textId="3DF00E77" w:rsidR="00A718B9" w:rsidRPr="003B4C23" w:rsidRDefault="00422CAC" w:rsidP="001E1D3B">
      <w:pPr>
        <w:jc w:val="both"/>
        <w:rPr>
          <w:rFonts w:ascii="Segoe UI" w:hAnsi="Segoe UI" w:cs="Segoe UI"/>
          <w:lang w:val="en-US" w:eastAsia="de-DE"/>
        </w:rPr>
      </w:pPr>
      <w:r w:rsidRPr="003B4C23">
        <w:rPr>
          <w:rFonts w:ascii="Segoe UI" w:hAnsi="Segoe UI" w:cs="Segoe UI"/>
          <w:lang w:val="en-US" w:eastAsia="de-DE"/>
        </w:rPr>
        <w:t xml:space="preserve">The data confirmed that </w:t>
      </w:r>
      <w:r w:rsidR="000F7567" w:rsidRPr="003B4C23">
        <w:rPr>
          <w:rFonts w:ascii="Segoe UI" w:hAnsi="Segoe UI" w:cs="Segoe UI"/>
          <w:lang w:val="en-US" w:eastAsia="de-DE"/>
        </w:rPr>
        <w:t xml:space="preserve">ILC2s represented the predominant ILC subtype in murine lung tissue. The application of IL-33 </w:t>
      </w:r>
      <w:r w:rsidRPr="003B4C23">
        <w:rPr>
          <w:rFonts w:ascii="Segoe UI" w:hAnsi="Segoe UI" w:cs="Segoe UI"/>
          <w:lang w:val="en-US" w:eastAsia="de-DE"/>
        </w:rPr>
        <w:t xml:space="preserve">significantly </w:t>
      </w:r>
      <w:r w:rsidR="000F7567" w:rsidRPr="003B4C23">
        <w:rPr>
          <w:rFonts w:ascii="Segoe UI" w:hAnsi="Segoe UI" w:cs="Segoe UI"/>
          <w:lang w:val="en-US" w:eastAsia="de-DE"/>
        </w:rPr>
        <w:t xml:space="preserve">triggered the accumulation of </w:t>
      </w:r>
      <w:r w:rsidRPr="003B4C23">
        <w:rPr>
          <w:rFonts w:ascii="Segoe UI" w:hAnsi="Segoe UI" w:cs="Segoe UI"/>
          <w:lang w:val="en-US" w:eastAsia="de-DE"/>
        </w:rPr>
        <w:t xml:space="preserve">cells in general, immune cells and ILC subtypes </w:t>
      </w:r>
      <w:r w:rsidR="000F7567" w:rsidRPr="003B4C23">
        <w:rPr>
          <w:rFonts w:ascii="Segoe UI" w:hAnsi="Segoe UI" w:cs="Segoe UI"/>
          <w:lang w:val="en-US" w:eastAsia="de-DE"/>
        </w:rPr>
        <w:t xml:space="preserve">in the lung at IL-33 day 3. </w:t>
      </w:r>
    </w:p>
    <w:p w14:paraId="0A4695E2" w14:textId="4C140526" w:rsidR="00234FDA" w:rsidRPr="003B4C23" w:rsidRDefault="00FE2D85" w:rsidP="00F64AF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Spatial analysis reveals accumulation of ILC2s in peri-lymphatic niches shared with myeloid cells in </w:t>
      </w:r>
      <w:r w:rsidR="000F7567" w:rsidRPr="003B4C23">
        <w:rPr>
          <w:rFonts w:ascii="Segoe UI" w:hAnsi="Segoe UI" w:cs="Segoe UI"/>
          <w:b/>
          <w:sz w:val="25"/>
          <w:szCs w:val="25"/>
          <w:lang w:val="en-US" w:eastAsia="de-DE"/>
        </w:rPr>
        <w:t xml:space="preserve">the </w:t>
      </w:r>
      <w:r w:rsidRPr="003B4C23">
        <w:rPr>
          <w:rFonts w:ascii="Segoe UI" w:hAnsi="Segoe UI" w:cs="Segoe UI"/>
          <w:b/>
          <w:sz w:val="25"/>
          <w:szCs w:val="25"/>
          <w:lang w:val="en-US" w:eastAsia="de-DE"/>
        </w:rPr>
        <w:t>lung</w:t>
      </w:r>
    </w:p>
    <w:p w14:paraId="1C6F565A" w14:textId="4E15C5AF" w:rsidR="000F7567" w:rsidRPr="003B4C23" w:rsidRDefault="000F7567" w:rsidP="00992A42">
      <w:pPr>
        <w:jc w:val="both"/>
        <w:rPr>
          <w:rFonts w:ascii="Segoe UI" w:hAnsi="Segoe UI" w:cs="Segoe UI"/>
          <w:lang w:val="en-US" w:eastAsia="de-DE"/>
        </w:rPr>
      </w:pPr>
      <w:r w:rsidRPr="003B4C23">
        <w:rPr>
          <w:rFonts w:ascii="Segoe UI" w:hAnsi="Segoe UI" w:cs="Segoe UI"/>
          <w:lang w:val="en-US" w:eastAsia="de-DE"/>
        </w:rPr>
        <w:t xml:space="preserve">Next, we wanted to analyze spatial alterations of the different ILC subtypes at different points after IL-33 application and see whether the inflammatory stimuli affected the distributions of ILC subtypes within the tissue. </w:t>
      </w:r>
      <w:r w:rsidR="008D3060" w:rsidRPr="003B4C23">
        <w:rPr>
          <w:rFonts w:ascii="Segoe UI" w:hAnsi="Segoe UI" w:cs="Segoe UI"/>
          <w:lang w:val="en-US" w:eastAsia="de-DE"/>
        </w:rPr>
        <w:t>For this, we</w:t>
      </w:r>
      <w:r w:rsidRPr="003B4C23">
        <w:rPr>
          <w:rFonts w:ascii="Segoe UI" w:hAnsi="Segoe UI" w:cs="Segoe UI"/>
          <w:lang w:val="en-US" w:eastAsia="de-DE"/>
        </w:rPr>
        <w:t xml:space="preserve"> performed co-enrichment analysis of the identified ILC subtypes using </w:t>
      </w:r>
      <w:r w:rsidR="008D3060" w:rsidRPr="003B4C23">
        <w:rPr>
          <w:rFonts w:ascii="Segoe UI" w:hAnsi="Segoe UI" w:cs="Segoe UI"/>
          <w:lang w:val="en-US" w:eastAsia="de-DE"/>
        </w:rPr>
        <w:t xml:space="preserve">the R packages </w:t>
      </w:r>
      <w:r w:rsidRPr="003B4C23">
        <w:rPr>
          <w:rFonts w:ascii="Segoe UI" w:hAnsi="Segoe UI" w:cs="Segoe UI"/>
          <w:lang w:val="en-US" w:eastAsia="de-DE"/>
        </w:rPr>
        <w:t>Giotto (REF) and VoltRon (REF).</w:t>
      </w:r>
      <w:r w:rsidR="008D3060" w:rsidRPr="003B4C23">
        <w:rPr>
          <w:rFonts w:ascii="Segoe UI" w:hAnsi="Segoe UI" w:cs="Segoe UI"/>
          <w:lang w:val="en-US" w:eastAsia="de-DE"/>
        </w:rPr>
        <w:t xml:space="preserve"> Additionally, we used another R package SPIAT for measuring the minimal distance of a cell type to a reference cell and for calculating cells in neighborhood (CIN) values representing the proportions of cell types in a defined radius around the reference cell. </w:t>
      </w:r>
    </w:p>
    <w:p w14:paraId="62C4DCA4" w14:textId="0AD71B16" w:rsidR="008D3060" w:rsidRPr="003B4C23" w:rsidRDefault="00CD242F" w:rsidP="00992A42">
      <w:pPr>
        <w:jc w:val="both"/>
        <w:rPr>
          <w:rFonts w:ascii="Segoe UI" w:hAnsi="Segoe UI" w:cs="Segoe UI"/>
          <w:lang w:val="en-US" w:eastAsia="de-DE"/>
        </w:rPr>
      </w:pPr>
      <w:r w:rsidRPr="003B4C23">
        <w:rPr>
          <w:rFonts w:ascii="Segoe UI" w:hAnsi="Segoe UI" w:cs="Segoe UI"/>
          <w:lang w:val="en-US" w:eastAsia="de-DE"/>
        </w:rPr>
        <w:t>Spatial a</w:t>
      </w:r>
      <w:r w:rsidR="008D3060" w:rsidRPr="003B4C23">
        <w:rPr>
          <w:rFonts w:ascii="Segoe UI" w:hAnsi="Segoe UI" w:cs="Segoe UI"/>
          <w:lang w:val="en-US" w:eastAsia="de-DE"/>
        </w:rPr>
        <w:t xml:space="preserve">nalysis </w:t>
      </w:r>
      <w:r w:rsidRPr="003B4C23">
        <w:rPr>
          <w:rFonts w:ascii="Segoe UI" w:hAnsi="Segoe UI" w:cs="Segoe UI"/>
          <w:lang w:val="en-US" w:eastAsia="de-DE"/>
        </w:rPr>
        <w:t xml:space="preserve">with revealed </w:t>
      </w:r>
      <w:r w:rsidR="008D3060" w:rsidRPr="003B4C23">
        <w:rPr>
          <w:rFonts w:ascii="Segoe UI" w:hAnsi="Segoe UI" w:cs="Segoe UI"/>
          <w:lang w:val="en-US" w:eastAsia="de-DE"/>
        </w:rPr>
        <w:t>high co-enrichment scores of ILC2s and lymphatics (Fig. 5A). This was confirmed by visual inspection and localization of ILC2s close to CD90.2</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LYVE1</w:t>
      </w:r>
      <w:r w:rsidR="008D3060" w:rsidRPr="003B4C23">
        <w:rPr>
          <w:rFonts w:ascii="Segoe UI" w:hAnsi="Segoe UI" w:cs="Segoe UI"/>
          <w:vertAlign w:val="superscript"/>
          <w:lang w:val="en-US" w:eastAsia="de-DE"/>
        </w:rPr>
        <w:t>+</w:t>
      </w:r>
      <w:r w:rsidR="008D3060" w:rsidRPr="003B4C23">
        <w:rPr>
          <w:rFonts w:ascii="Segoe UI" w:hAnsi="Segoe UI" w:cs="Segoe UI"/>
          <w:lang w:val="en-US" w:eastAsia="de-DE"/>
        </w:rPr>
        <w:t xml:space="preserve"> endothelial structures that represented lymphatics in IF overlays (Fig. 5B). ILC2s possessed with a median of 33 µm the smallest minimum distance to lymphatics within all measured immune cells under healthy conditions in murine lung (Fig. 5C).</w:t>
      </w:r>
      <w:r w:rsidR="00EA3AB0" w:rsidRPr="003B4C23">
        <w:rPr>
          <w:rFonts w:ascii="Segoe UI" w:hAnsi="Segoe UI" w:cs="Segoe UI"/>
          <w:lang w:val="en-US" w:eastAsia="de-DE"/>
        </w:rPr>
        <w:t xml:space="preserve"> At IL-33 day 3, an overall decrease of the minimal distance of all tested different immune cells to lymphatics was observed, again, ILC2s had with 26 µm the smallest minimum distance (Fig. 5D). </w:t>
      </w:r>
      <w:r w:rsidR="002C34FB" w:rsidRPr="003B4C23">
        <w:rPr>
          <w:rFonts w:ascii="Segoe UI" w:hAnsi="Segoe UI" w:cs="Segoe UI"/>
          <w:lang w:val="en-US" w:eastAsia="de-DE"/>
        </w:rPr>
        <w:t xml:space="preserve">The CIN analysis revealed that within a 15 µm radius around ILC2s, </w:t>
      </w:r>
      <w:r w:rsidR="00334720" w:rsidRPr="003B4C23">
        <w:rPr>
          <w:rFonts w:ascii="Segoe UI" w:hAnsi="Segoe UI" w:cs="Segoe UI"/>
          <w:lang w:val="en-US" w:eastAsia="de-DE"/>
        </w:rPr>
        <w:t xml:space="preserve">lymphatics represented </w:t>
      </w:r>
      <w:r w:rsidR="00862226" w:rsidRPr="003B4C23">
        <w:rPr>
          <w:rFonts w:ascii="Segoe UI" w:hAnsi="Segoe UI" w:cs="Segoe UI"/>
          <w:lang w:val="en-US" w:eastAsia="de-DE"/>
        </w:rPr>
        <w:t xml:space="preserve">4 % under healthy conditions and 6 % at IL-33 day 3 (Fig. 5E). </w:t>
      </w:r>
      <w:r w:rsidR="008D3060" w:rsidRPr="003B4C23">
        <w:rPr>
          <w:rFonts w:ascii="Segoe UI" w:hAnsi="Segoe UI" w:cs="Segoe UI"/>
          <w:lang w:val="en-US" w:eastAsia="de-DE"/>
        </w:rPr>
        <w:t xml:space="preserve"> </w:t>
      </w:r>
    </w:p>
    <w:p w14:paraId="7412BA97" w14:textId="093A7944" w:rsidR="004007F1" w:rsidRPr="003B4C23" w:rsidRDefault="004007F1" w:rsidP="00992A42">
      <w:pPr>
        <w:jc w:val="both"/>
        <w:rPr>
          <w:rFonts w:ascii="Segoe UI" w:hAnsi="Segoe UI" w:cs="Segoe UI"/>
          <w:lang w:val="en-US" w:eastAsia="de-DE"/>
        </w:rPr>
      </w:pPr>
      <w:r w:rsidRPr="003B4C23">
        <w:rPr>
          <w:rFonts w:ascii="Segoe UI" w:hAnsi="Segoe UI" w:cs="Segoe UI"/>
          <w:lang w:val="en-US" w:eastAsia="de-DE"/>
        </w:rPr>
        <w:lastRenderedPageBreak/>
        <w:t xml:space="preserve">Besides the co-enriched localization of ILC2s with lymphatics, </w:t>
      </w:r>
      <w:r w:rsidR="007E2959" w:rsidRPr="003B4C23">
        <w:rPr>
          <w:rFonts w:ascii="Segoe UI" w:hAnsi="Segoe UI" w:cs="Segoe UI"/>
          <w:lang w:val="en-US" w:eastAsia="de-DE"/>
        </w:rPr>
        <w:t>spatial</w:t>
      </w:r>
      <w:r w:rsidRPr="003B4C23">
        <w:rPr>
          <w:rFonts w:ascii="Segoe UI" w:hAnsi="Segoe UI" w:cs="Segoe UI"/>
          <w:lang w:val="en-US" w:eastAsia="de-DE"/>
        </w:rPr>
        <w:t xml:space="preserve"> analysis also showed spatial association of ILC2s with myeloid cells (Suppl. Fig. 2A) and ILC2s (Suppl. Fig. 2B). </w:t>
      </w:r>
      <w:r w:rsidR="005D6FE4" w:rsidRPr="003B4C23">
        <w:rPr>
          <w:rFonts w:ascii="Segoe UI" w:hAnsi="Segoe UI" w:cs="Segoe UI"/>
          <w:lang w:val="en-US" w:eastAsia="de-DE"/>
        </w:rPr>
        <w:t xml:space="preserve">This went in line with high proportions of both myeloid cells and ILC2s observed in the CIN analysis of ILC2s (Supp. Fig. 2C). </w:t>
      </w:r>
      <w:r w:rsidR="001C76AC" w:rsidRPr="003B4C23">
        <w:rPr>
          <w:rFonts w:ascii="Segoe UI" w:hAnsi="Segoe UI" w:cs="Segoe UI"/>
          <w:lang w:val="en-US" w:eastAsia="de-DE"/>
        </w:rPr>
        <w:t xml:space="preserve">We did not find a global pattern of co-enrichment of ILC2s with other immune and non-immune cell types like T helper cells (Suppl. Fig. 2D).  </w:t>
      </w:r>
      <w:r w:rsidR="005D6FE4" w:rsidRPr="003B4C23">
        <w:rPr>
          <w:rFonts w:ascii="Segoe UI" w:hAnsi="Segoe UI" w:cs="Segoe UI"/>
          <w:lang w:val="en-US" w:eastAsia="de-DE"/>
        </w:rPr>
        <w:t xml:space="preserve"> </w:t>
      </w:r>
    </w:p>
    <w:p w14:paraId="2CFD9EA1" w14:textId="3ACEEC78" w:rsidR="003049BA" w:rsidRPr="003B4C23" w:rsidRDefault="004007F1" w:rsidP="00992A42">
      <w:pPr>
        <w:jc w:val="both"/>
        <w:rPr>
          <w:rFonts w:ascii="Segoe UI" w:hAnsi="Segoe UI" w:cs="Segoe UI"/>
          <w:lang w:val="en-US" w:eastAsia="de-DE"/>
        </w:rPr>
      </w:pPr>
      <w:r w:rsidRPr="003B4C23">
        <w:rPr>
          <w:rFonts w:ascii="Segoe UI" w:hAnsi="Segoe UI" w:cs="Segoe UI"/>
          <w:lang w:val="en-US" w:eastAsia="de-DE"/>
        </w:rPr>
        <w:t xml:space="preserve">Taken together, our data supports the accumulation of ILC2s in a peri-lymphatic niche shared with myeloid cells. </w:t>
      </w:r>
    </w:p>
    <w:p w14:paraId="1DD6987E" w14:textId="3FE82282" w:rsidR="001D63FE" w:rsidRPr="003B4C23" w:rsidRDefault="00FE2D85" w:rsidP="001D63FE">
      <w:pPr>
        <w:jc w:val="both"/>
        <w:rPr>
          <w:rFonts w:ascii="Segoe UI" w:hAnsi="Segoe UI" w:cs="Segoe UI"/>
          <w:b/>
          <w:sz w:val="25"/>
          <w:szCs w:val="25"/>
          <w:lang w:val="en-US" w:eastAsia="de-DE"/>
        </w:rPr>
      </w:pPr>
      <w:r w:rsidRPr="003B4C23">
        <w:rPr>
          <w:rFonts w:ascii="Segoe UI" w:hAnsi="Segoe UI" w:cs="Segoe UI"/>
          <w:b/>
          <w:sz w:val="25"/>
          <w:szCs w:val="25"/>
          <w:lang w:val="en-US" w:eastAsia="de-DE"/>
        </w:rPr>
        <w:t>Lung NK cells/ILC1s accumulate in peri-vascular tissue areas</w:t>
      </w:r>
    </w:p>
    <w:p w14:paraId="0D1596E8" w14:textId="68E295F4" w:rsidR="0094013A" w:rsidRPr="003B4C23" w:rsidRDefault="00301555" w:rsidP="00E24FB8">
      <w:pPr>
        <w:jc w:val="both"/>
        <w:rPr>
          <w:rFonts w:ascii="Segoe UI" w:hAnsi="Segoe UI" w:cs="Segoe UI"/>
          <w:lang w:val="en-US" w:eastAsia="de-DE"/>
        </w:rPr>
      </w:pPr>
      <w:r w:rsidRPr="003B4C23">
        <w:rPr>
          <w:rFonts w:ascii="Segoe UI" w:hAnsi="Segoe UI" w:cs="Segoe UI"/>
          <w:lang w:val="en-US" w:eastAsia="de-DE"/>
        </w:rPr>
        <w:t xml:space="preserve">Next, we analyzed the spatial distribution of the </w:t>
      </w:r>
      <w:r w:rsidR="00DD1E72" w:rsidRPr="003B4C23">
        <w:rPr>
          <w:rFonts w:ascii="Segoe UI" w:hAnsi="Segoe UI" w:cs="Segoe UI"/>
          <w:lang w:val="en-US" w:eastAsia="de-DE"/>
        </w:rPr>
        <w:t xml:space="preserve">identified </w:t>
      </w:r>
      <w:r w:rsidRPr="003B4C23">
        <w:rPr>
          <w:rFonts w:ascii="Segoe UI" w:hAnsi="Segoe UI" w:cs="Segoe UI"/>
          <w:lang w:val="en-US" w:eastAsia="de-DE"/>
        </w:rPr>
        <w:t xml:space="preserve">NK cells/ILC1 cluster. </w:t>
      </w:r>
      <w:r w:rsidR="00DD1E72" w:rsidRPr="003B4C23">
        <w:rPr>
          <w:rFonts w:ascii="Segoe UI" w:hAnsi="Segoe UI" w:cs="Segoe UI"/>
          <w:lang w:val="en-US" w:eastAsia="de-DE"/>
        </w:rPr>
        <w:t>Unlike ILC2s that showed to be spatially enriched close to lymphatic vessels, NK cells/ILC1s were co-enriched with EMCN+ CD31+ endothelial blood vessels (Fig. 6A). Of note, blood vessels were the most abundant cell type identified, while NK cells/ILC1s were rare. However, the minimal distance of NK cells/ILC1s to blood vessels was only 10 µm under healthy conditions which was significantly less compared to ILC2s and myeloid cells (Fig. 6B). This distance even decreased to only 7 µm at IL-33 day 3, which represented a significant difference compared to all other immune cell types (Fig. 6C). Additionally, the distribution of NK cells/ILC1s away from lymphatics, in peripheral tissue areas marked by endothelial blood markers was confirmed visually by IF overlays (Fig. 6D)</w:t>
      </w:r>
      <w:r w:rsidR="00692AC0" w:rsidRPr="003B4C23">
        <w:rPr>
          <w:rFonts w:ascii="Segoe UI" w:hAnsi="Segoe UI" w:cs="Segoe UI"/>
          <w:lang w:val="en-US" w:eastAsia="de-DE"/>
        </w:rPr>
        <w:t xml:space="preserve">. </w:t>
      </w:r>
      <w:r w:rsidR="0094013A" w:rsidRPr="003B4C23">
        <w:rPr>
          <w:rFonts w:ascii="Segoe UI" w:hAnsi="Segoe UI" w:cs="Segoe UI"/>
          <w:lang w:val="en-US" w:eastAsia="de-DE"/>
        </w:rPr>
        <w:t xml:space="preserve">We also investigated a potential localization pattern of ILC3s, but did not find a predominant pattern of spatial co-enrichment of ILC3s with another cell type (data not shown). </w:t>
      </w:r>
    </w:p>
    <w:p w14:paraId="594056B4" w14:textId="44203F29" w:rsidR="00692AC0" w:rsidRPr="003B4C23" w:rsidRDefault="00692AC0" w:rsidP="00E24FB8">
      <w:pPr>
        <w:jc w:val="both"/>
        <w:rPr>
          <w:rFonts w:ascii="Segoe UI" w:hAnsi="Segoe UI" w:cs="Segoe UI"/>
          <w:lang w:val="en-US" w:eastAsia="de-DE"/>
        </w:rPr>
      </w:pPr>
      <w:r w:rsidRPr="003B4C23">
        <w:rPr>
          <w:rFonts w:ascii="Segoe UI" w:hAnsi="Segoe UI" w:cs="Segoe UI"/>
          <w:lang w:val="en-US" w:eastAsia="de-DE"/>
        </w:rPr>
        <w:t>Our data suggests a difference in the spatial niche of NK cells/ILC1s localizing in peri-vascular tissue areas of the murine lung compared to ILC2s sharing their peri-lymphatic niche with myeloid cells</w:t>
      </w:r>
      <w:r w:rsidR="00DD1E72" w:rsidRPr="003B4C23">
        <w:rPr>
          <w:rFonts w:ascii="Segoe UI" w:hAnsi="Segoe UI" w:cs="Segoe UI"/>
          <w:lang w:val="en-US" w:eastAsia="de-DE"/>
        </w:rPr>
        <w:t xml:space="preserve">. </w:t>
      </w:r>
    </w:p>
    <w:p w14:paraId="1035B2CB" w14:textId="11A9ACB6" w:rsidR="00663492" w:rsidRPr="003B4C23" w:rsidRDefault="00663492" w:rsidP="00663492">
      <w:pPr>
        <w:jc w:val="both"/>
        <w:rPr>
          <w:rFonts w:ascii="Segoe UI" w:hAnsi="Segoe UI" w:cs="Segoe UI"/>
          <w:b/>
          <w:sz w:val="25"/>
          <w:szCs w:val="25"/>
          <w:lang w:val="en-US" w:eastAsia="de-DE"/>
        </w:rPr>
      </w:pPr>
      <w:r w:rsidRPr="003B4C23">
        <w:rPr>
          <w:rFonts w:ascii="Segoe UI" w:hAnsi="Segoe UI" w:cs="Segoe UI"/>
          <w:b/>
          <w:sz w:val="25"/>
          <w:szCs w:val="25"/>
          <w:lang w:val="en-US" w:eastAsia="de-DE"/>
        </w:rPr>
        <w:t>ILC2s and a mixed cluster of NK cells/ILC1s/ILC3s are resolved in murine SI tissue</w:t>
      </w:r>
    </w:p>
    <w:p w14:paraId="3537BE09" w14:textId="6422EE69" w:rsidR="00D62FAC" w:rsidRPr="003B4C23" w:rsidRDefault="00297CA5" w:rsidP="005A3A2F">
      <w:pPr>
        <w:jc w:val="both"/>
        <w:rPr>
          <w:rFonts w:ascii="Segoe UI" w:hAnsi="Segoe UI" w:cs="Segoe UI"/>
          <w:lang w:val="en-US" w:eastAsia="de-DE"/>
        </w:rPr>
      </w:pPr>
      <w:r w:rsidRPr="003B4C23">
        <w:rPr>
          <w:rFonts w:ascii="Segoe UI" w:hAnsi="Segoe UI" w:cs="Segoe UI"/>
          <w:lang w:val="en-US" w:eastAsia="de-DE"/>
        </w:rPr>
        <w:t xml:space="preserve">We used the same </w:t>
      </w:r>
      <w:r w:rsidR="00A07790" w:rsidRPr="003B4C23">
        <w:rPr>
          <w:rFonts w:ascii="Segoe UI" w:hAnsi="Segoe UI" w:cs="Segoe UI"/>
          <w:lang w:val="en-US" w:eastAsia="de-DE"/>
        </w:rPr>
        <w:t>approach for identifying and annotating cell types</w:t>
      </w:r>
      <w:r w:rsidR="00D62FAC" w:rsidRPr="003B4C23">
        <w:rPr>
          <w:rFonts w:ascii="Segoe UI" w:hAnsi="Segoe UI" w:cs="Segoe UI"/>
          <w:lang w:val="en-US" w:eastAsia="de-DE"/>
        </w:rPr>
        <w:t xml:space="preserve"> as in the lung dataset. In AL1, we separated major cell types, namely immune cells, stromal cells and epithelia (</w:t>
      </w:r>
      <w:r w:rsidR="00372E24" w:rsidRPr="003B4C23">
        <w:rPr>
          <w:rFonts w:ascii="Segoe UI" w:hAnsi="Segoe UI" w:cs="Segoe UI"/>
          <w:lang w:val="en-US" w:eastAsia="de-DE"/>
        </w:rPr>
        <w:t>Suppl. Fig. 3A</w:t>
      </w:r>
      <w:r w:rsidR="00D62FAC" w:rsidRPr="003B4C23">
        <w:rPr>
          <w:rFonts w:ascii="Segoe UI" w:hAnsi="Segoe UI" w:cs="Segoe UI"/>
          <w:lang w:val="en-US" w:eastAsia="de-DE"/>
        </w:rPr>
        <w:t>)</w:t>
      </w:r>
      <w:r w:rsidR="00372E24" w:rsidRPr="003B4C23">
        <w:rPr>
          <w:rFonts w:ascii="Segoe UI" w:hAnsi="Segoe UI" w:cs="Segoe UI"/>
          <w:lang w:val="en-US" w:eastAsia="de-DE"/>
        </w:rPr>
        <w:t xml:space="preserve"> and performed visual validation using IF overlays (Suppl. Fig. 3B)</w:t>
      </w:r>
      <w:r w:rsidR="00D62FAC" w:rsidRPr="003B4C23">
        <w:rPr>
          <w:rFonts w:ascii="Segoe UI" w:hAnsi="Segoe UI" w:cs="Segoe UI"/>
          <w:lang w:val="en-US" w:eastAsia="de-DE"/>
        </w:rPr>
        <w:t>. Re-analysis of the different identified clusters separately enabled us to resolve two epithelial clusters, namely epithelia I and epithelia II; 3 stromal/endothelial clusters, namely lymphatics, blood vessels and fibroblasts; and the immune cell types, myeloid cells, B cells and plasma cells (Fig. 7A, Suppl. Fig. </w:t>
      </w:r>
      <w:r w:rsidR="002826C2" w:rsidRPr="003B4C23">
        <w:rPr>
          <w:rFonts w:ascii="Segoe UI" w:hAnsi="Segoe UI" w:cs="Segoe UI"/>
          <w:lang w:val="en-US" w:eastAsia="de-DE"/>
        </w:rPr>
        <w:t>4</w:t>
      </w:r>
      <w:r w:rsidR="00D62FAC" w:rsidRPr="003B4C23">
        <w:rPr>
          <w:rFonts w:ascii="Segoe UI" w:hAnsi="Segoe UI" w:cs="Segoe UI"/>
          <w:lang w:val="en-US" w:eastAsia="de-DE"/>
        </w:rPr>
        <w:t xml:space="preserve">A-B). </w:t>
      </w:r>
    </w:p>
    <w:p w14:paraId="1F72428B" w14:textId="263C0860" w:rsidR="00B83D82" w:rsidRPr="003B4C23" w:rsidRDefault="00D62FAC" w:rsidP="005A3A2F">
      <w:pPr>
        <w:jc w:val="both"/>
        <w:rPr>
          <w:rFonts w:ascii="Segoe UI" w:hAnsi="Segoe UI" w:cs="Segoe UI"/>
          <w:lang w:val="en-US" w:eastAsia="de-DE"/>
        </w:rPr>
      </w:pPr>
      <w:commentRangeStart w:id="4"/>
      <w:r w:rsidRPr="003B4C23">
        <w:rPr>
          <w:rFonts w:ascii="Segoe UI" w:hAnsi="Segoe UI" w:cs="Segoe UI"/>
          <w:lang w:val="en-US" w:eastAsia="de-DE"/>
        </w:rPr>
        <w:t>The</w:t>
      </w:r>
      <w:r w:rsidR="00297CA5" w:rsidRPr="003B4C23">
        <w:rPr>
          <w:rFonts w:ascii="Segoe UI" w:hAnsi="Segoe UI" w:cs="Segoe UI"/>
          <w:lang w:val="en-US" w:eastAsia="de-DE"/>
        </w:rPr>
        <w:t xml:space="preserve"> identification of different immune and non-immune cell types</w:t>
      </w:r>
      <w:r w:rsidRPr="003B4C23">
        <w:rPr>
          <w:rFonts w:ascii="Segoe UI" w:hAnsi="Segoe UI" w:cs="Segoe UI"/>
          <w:lang w:val="en-US" w:eastAsia="de-DE"/>
        </w:rPr>
        <w:t xml:space="preserve"> </w:t>
      </w:r>
      <w:r w:rsidR="00A94D16" w:rsidRPr="003B4C23">
        <w:rPr>
          <w:rFonts w:ascii="Segoe UI" w:hAnsi="Segoe UI" w:cs="Segoe UI"/>
          <w:lang w:val="en-US" w:eastAsia="de-DE"/>
        </w:rPr>
        <w:t>was successful</w:t>
      </w:r>
      <w:r w:rsidR="00297CA5" w:rsidRPr="003B4C23">
        <w:rPr>
          <w:rFonts w:ascii="Segoe UI" w:hAnsi="Segoe UI" w:cs="Segoe UI"/>
          <w:lang w:val="en-US" w:eastAsia="de-DE"/>
        </w:rPr>
        <w:t xml:space="preserve"> </w:t>
      </w:r>
      <w:r w:rsidR="00A07790" w:rsidRPr="003B4C23">
        <w:rPr>
          <w:rFonts w:ascii="Segoe UI" w:hAnsi="Segoe UI" w:cs="Segoe UI"/>
          <w:lang w:val="en-US" w:eastAsia="de-DE"/>
        </w:rPr>
        <w:t>except for the differentiation of T cells and ILCs. For this, we combined the cells from the mixed ILC/T cell cluster</w:t>
      </w:r>
      <w:r w:rsidR="00F03B46" w:rsidRPr="003B4C23">
        <w:rPr>
          <w:rFonts w:ascii="Segoe UI" w:hAnsi="Segoe UI" w:cs="Segoe UI"/>
          <w:lang w:val="en-US" w:eastAsia="de-DE"/>
        </w:rPr>
        <w:t>s</w:t>
      </w:r>
      <w:r w:rsidR="00A07790" w:rsidRPr="003B4C23">
        <w:rPr>
          <w:rFonts w:ascii="Segoe UI" w:hAnsi="Segoe UI" w:cs="Segoe UI"/>
          <w:lang w:val="en-US" w:eastAsia="de-DE"/>
        </w:rPr>
        <w:t xml:space="preserve"> and applied a threshold on the intensity level of CD3</w:t>
      </w:r>
      <w:r w:rsidR="00F03B46" w:rsidRPr="003B4C23">
        <w:rPr>
          <w:rFonts w:ascii="Segoe UI" w:hAnsi="Segoe UI" w:cs="Segoe UI"/>
          <w:lang w:val="en-US" w:eastAsia="de-DE"/>
        </w:rPr>
        <w:t xml:space="preserve"> (Fig. 7B)</w:t>
      </w:r>
      <w:r w:rsidR="00A07790" w:rsidRPr="003B4C23">
        <w:rPr>
          <w:rFonts w:ascii="Segoe UI" w:hAnsi="Segoe UI" w:cs="Segoe UI"/>
          <w:lang w:val="en-US" w:eastAsia="de-DE"/>
        </w:rPr>
        <w:t>. Re-clustering of the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and CD3</w:t>
      </w:r>
      <w:r w:rsidR="00A07790" w:rsidRPr="003B4C23">
        <w:rPr>
          <w:rFonts w:ascii="Segoe UI" w:hAnsi="Segoe UI" w:cs="Segoe UI"/>
          <w:vertAlign w:val="superscript"/>
          <w:lang w:val="en-US" w:eastAsia="de-DE"/>
        </w:rPr>
        <w:t>-</w:t>
      </w:r>
      <w:r w:rsidR="00A07790" w:rsidRPr="003B4C23">
        <w:rPr>
          <w:rFonts w:ascii="Segoe UI" w:hAnsi="Segoe UI" w:cs="Segoe UI"/>
          <w:lang w:val="en-US" w:eastAsia="de-DE"/>
        </w:rPr>
        <w:t xml:space="preserve"> population separately resulted in </w:t>
      </w:r>
      <w:r w:rsidR="00F03B46" w:rsidRPr="003B4C23">
        <w:rPr>
          <w:rFonts w:ascii="Segoe UI" w:hAnsi="Segoe UI" w:cs="Segoe UI"/>
          <w:lang w:val="en-US" w:eastAsia="de-DE"/>
        </w:rPr>
        <w:t xml:space="preserve">ILC/NK cell and T cell </w:t>
      </w:r>
      <w:r w:rsidR="00A07790" w:rsidRPr="003B4C23">
        <w:rPr>
          <w:rFonts w:ascii="Segoe UI" w:hAnsi="Segoe UI" w:cs="Segoe UI"/>
          <w:lang w:val="en-US" w:eastAsia="de-DE"/>
        </w:rPr>
        <w:t>clusters</w:t>
      </w:r>
      <w:r w:rsidR="00F03B46" w:rsidRPr="003B4C23">
        <w:rPr>
          <w:rFonts w:ascii="Segoe UI" w:hAnsi="Segoe UI" w:cs="Segoe UI"/>
          <w:lang w:val="en-US" w:eastAsia="de-DE"/>
        </w:rPr>
        <w:t xml:space="preserve"> annotated based on the respective feature profile (Fig. 7C)</w:t>
      </w:r>
      <w:r w:rsidR="00A07790" w:rsidRPr="003B4C23">
        <w:rPr>
          <w:rFonts w:ascii="Segoe UI" w:hAnsi="Segoe UI" w:cs="Segoe UI"/>
          <w:lang w:val="en-US" w:eastAsia="de-DE"/>
        </w:rPr>
        <w:t xml:space="preserve">. </w:t>
      </w:r>
      <w:r w:rsidR="00F03B46" w:rsidRPr="003B4C23">
        <w:rPr>
          <w:rFonts w:ascii="Segoe UI" w:hAnsi="Segoe UI" w:cs="Segoe UI"/>
          <w:lang w:val="en-US" w:eastAsia="de-DE"/>
        </w:rPr>
        <w:t>T </w:t>
      </w:r>
      <w:proofErr w:type="spellStart"/>
      <w:r w:rsidR="00F03B46" w:rsidRPr="003B4C23">
        <w:rPr>
          <w:rFonts w:ascii="Segoe UI" w:hAnsi="Segoe UI" w:cs="Segoe UI"/>
          <w:lang w:val="en-US" w:eastAsia="de-DE"/>
        </w:rPr>
        <w:t>cytotox</w:t>
      </w:r>
      <w:proofErr w:type="spellEnd"/>
      <w:r w:rsidR="00F03B46" w:rsidRPr="003B4C23">
        <w:rPr>
          <w:rFonts w:ascii="Segoe UI" w:hAnsi="Segoe UI" w:cs="Segoe UI"/>
          <w:lang w:val="en-US" w:eastAsia="de-DE"/>
        </w:rPr>
        <w:t>. cells showed CD3 as well as high levels of CD8a, while T helper cells were also CD3</w:t>
      </w:r>
      <w:r w:rsidR="00F03B46" w:rsidRPr="003B4C23">
        <w:rPr>
          <w:rFonts w:ascii="Segoe UI" w:hAnsi="Segoe UI" w:cs="Segoe UI"/>
          <w:vertAlign w:val="superscript"/>
          <w:lang w:val="en-US" w:eastAsia="de-DE"/>
        </w:rPr>
        <w:t>+</w:t>
      </w:r>
      <w:r w:rsidR="00F03B46" w:rsidRPr="003B4C23">
        <w:rPr>
          <w:rFonts w:ascii="Segoe UI" w:hAnsi="Segoe UI" w:cs="Segoe UI"/>
          <w:lang w:val="en-US" w:eastAsia="de-DE"/>
        </w:rPr>
        <w:t xml:space="preserve"> but with high levels of CD4. One CD3- cluster was marked by high levels of EOMES, and partly had CD127, CD90, CD4, and RORγt, while being negative for CD3, and was annotated as ILC1s/ILC3s/NK cells. </w:t>
      </w:r>
      <w:r w:rsidR="00255836" w:rsidRPr="003B4C23">
        <w:rPr>
          <w:rFonts w:ascii="Segoe UI" w:hAnsi="Segoe UI" w:cs="Segoe UI"/>
          <w:lang w:val="en-US" w:eastAsia="de-DE"/>
        </w:rPr>
        <w:t>With GATA3eGFP, CD127, CD90.2 in the absence of CD3, t</w:t>
      </w:r>
      <w:r w:rsidR="00F03B46" w:rsidRPr="003B4C23">
        <w:rPr>
          <w:rFonts w:ascii="Segoe UI" w:hAnsi="Segoe UI" w:cs="Segoe UI"/>
          <w:lang w:val="en-US" w:eastAsia="de-DE"/>
        </w:rPr>
        <w:t>he other ILC cluster possessed a</w:t>
      </w:r>
      <w:r w:rsidR="00255836" w:rsidRPr="003B4C23">
        <w:rPr>
          <w:rFonts w:ascii="Segoe UI" w:hAnsi="Segoe UI" w:cs="Segoe UI"/>
          <w:lang w:val="en-US" w:eastAsia="de-DE"/>
        </w:rPr>
        <w:t>n</w:t>
      </w:r>
      <w:r w:rsidR="00F03B46" w:rsidRPr="003B4C23">
        <w:rPr>
          <w:rFonts w:ascii="Segoe UI" w:hAnsi="Segoe UI" w:cs="Segoe UI"/>
          <w:lang w:val="en-US" w:eastAsia="de-DE"/>
        </w:rPr>
        <w:t xml:space="preserve"> ILC2 phenotype. We also </w:t>
      </w:r>
      <w:r w:rsidR="00F03B46" w:rsidRPr="003B4C23">
        <w:rPr>
          <w:rFonts w:ascii="Segoe UI" w:hAnsi="Segoe UI" w:cs="Segoe UI"/>
          <w:lang w:val="en-US" w:eastAsia="de-DE"/>
        </w:rPr>
        <w:lastRenderedPageBreak/>
        <w:t xml:space="preserve">identified one cluster that showed no levels of CD3 but high levels of CD8a, </w:t>
      </w:r>
      <w:r w:rsidR="004815D8" w:rsidRPr="003B4C23">
        <w:rPr>
          <w:rFonts w:ascii="Segoe UI" w:hAnsi="Segoe UI" w:cs="Segoe UI"/>
          <w:lang w:val="en-US" w:eastAsia="de-DE"/>
        </w:rPr>
        <w:t xml:space="preserve">and </w:t>
      </w:r>
      <w:r w:rsidR="00F03B46" w:rsidRPr="003B4C23">
        <w:rPr>
          <w:rFonts w:ascii="Segoe UI" w:hAnsi="Segoe UI" w:cs="Segoe UI"/>
          <w:lang w:val="en-US" w:eastAsia="de-DE"/>
        </w:rPr>
        <w:t>partly CD90.2</w:t>
      </w:r>
      <w:r w:rsidR="004815D8" w:rsidRPr="003B4C23">
        <w:rPr>
          <w:rFonts w:ascii="Segoe UI" w:hAnsi="Segoe UI" w:cs="Segoe UI"/>
          <w:lang w:val="en-US" w:eastAsia="de-DE"/>
        </w:rPr>
        <w:t>. Visual inspection revealed an intra-epithelial localization of those cells and the round shape of lymphocytes</w:t>
      </w:r>
      <w:r w:rsidR="00BF10A2" w:rsidRPr="003B4C23">
        <w:rPr>
          <w:rFonts w:ascii="Segoe UI" w:hAnsi="Segoe UI" w:cs="Segoe UI"/>
          <w:lang w:val="en-US" w:eastAsia="de-DE"/>
        </w:rPr>
        <w:t xml:space="preserve"> (Suppl. Fig. 6)</w:t>
      </w:r>
      <w:r w:rsidR="004815D8" w:rsidRPr="003B4C23">
        <w:rPr>
          <w:rFonts w:ascii="Segoe UI" w:hAnsi="Segoe UI" w:cs="Segoe UI"/>
          <w:lang w:val="en-US" w:eastAsia="de-DE"/>
        </w:rPr>
        <w:t xml:space="preserve">. Therefore, we annotated them as CD8+ CD3- intra-epithelial lymphocytes (IEL). </w:t>
      </w:r>
      <w:commentRangeEnd w:id="4"/>
      <w:r w:rsidR="00843982" w:rsidRPr="003B4C23">
        <w:rPr>
          <w:rStyle w:val="Kommentarzeichen"/>
          <w:lang w:val="en-US"/>
        </w:rPr>
        <w:commentReference w:id="4"/>
      </w:r>
    </w:p>
    <w:p w14:paraId="2A7D61D2" w14:textId="25525BA8" w:rsidR="002872E9" w:rsidRPr="003B4C23" w:rsidRDefault="002872E9" w:rsidP="005A3A2F">
      <w:pPr>
        <w:jc w:val="both"/>
        <w:rPr>
          <w:rFonts w:ascii="Segoe UI" w:hAnsi="Segoe UI" w:cs="Segoe UI"/>
          <w:b/>
          <w:sz w:val="25"/>
          <w:szCs w:val="25"/>
          <w:lang w:val="en-US" w:eastAsia="de-DE"/>
        </w:rPr>
      </w:pPr>
      <w:r w:rsidRPr="003B4C23">
        <w:rPr>
          <w:rFonts w:ascii="Segoe UI" w:hAnsi="Segoe UI" w:cs="Segoe UI"/>
          <w:b/>
          <w:sz w:val="25"/>
          <w:szCs w:val="25"/>
          <w:lang w:val="en-US" w:eastAsia="de-DE"/>
        </w:rPr>
        <w:t xml:space="preserve">Intestinal ILC2s increase after one dose of IL-33  </w:t>
      </w:r>
    </w:p>
    <w:p w14:paraId="20D671F9" w14:textId="50E63C04" w:rsidR="00AF1562" w:rsidRPr="003B4C23" w:rsidRDefault="00AF1562" w:rsidP="00AF1562">
      <w:pPr>
        <w:jc w:val="both"/>
        <w:rPr>
          <w:rFonts w:ascii="Segoe UI" w:hAnsi="Segoe UI" w:cs="Segoe UI"/>
          <w:lang w:val="en-US" w:eastAsia="de-DE"/>
        </w:rPr>
      </w:pPr>
      <w:r w:rsidRPr="003B4C23">
        <w:rPr>
          <w:rFonts w:ascii="Segoe UI" w:hAnsi="Segoe UI" w:cs="Segoe UI"/>
          <w:lang w:val="en-US" w:eastAsia="de-DE"/>
        </w:rPr>
        <w:t>In the SI, the acquired tissue regions showed two predominant micro-anatomical structures, namely intestinal villi and intestinal lymphoid follicles (ILF). Based on this, we grouped the acquired FOVs in SI villi</w:t>
      </w:r>
      <w:r w:rsidR="008642C3" w:rsidRPr="003B4C23">
        <w:rPr>
          <w:rFonts w:ascii="Segoe UI" w:hAnsi="Segoe UI" w:cs="Segoe UI"/>
          <w:lang w:val="en-US" w:eastAsia="de-DE"/>
        </w:rPr>
        <w:t xml:space="preserve"> (Suppl. Fig. 7A)</w:t>
      </w:r>
      <w:r w:rsidRPr="003B4C23">
        <w:rPr>
          <w:rFonts w:ascii="Segoe UI" w:hAnsi="Segoe UI" w:cs="Segoe UI"/>
          <w:lang w:val="en-US" w:eastAsia="de-DE"/>
        </w:rPr>
        <w:t xml:space="preserve"> and SI ILF </w:t>
      </w:r>
      <w:r w:rsidR="008642C3" w:rsidRPr="003B4C23">
        <w:rPr>
          <w:rFonts w:ascii="Segoe UI" w:hAnsi="Segoe UI" w:cs="Segoe UI"/>
          <w:lang w:val="en-US" w:eastAsia="de-DE"/>
        </w:rPr>
        <w:t xml:space="preserve">(Suppl. Fig. 7B) </w:t>
      </w:r>
      <w:r w:rsidRPr="003B4C23">
        <w:rPr>
          <w:rFonts w:ascii="Segoe UI" w:hAnsi="Segoe UI" w:cs="Segoe UI"/>
          <w:lang w:val="en-US" w:eastAsia="de-DE"/>
        </w:rPr>
        <w:t>and quantified the data separately. First, we quantified the proportion of ILC subtypes.</w:t>
      </w:r>
      <w:r w:rsidR="00085C4A" w:rsidRPr="003B4C23">
        <w:rPr>
          <w:rFonts w:ascii="Segoe UI" w:hAnsi="Segoe UI" w:cs="Segoe UI"/>
          <w:lang w:val="en-US" w:eastAsia="de-DE"/>
        </w:rPr>
        <w:t xml:space="preserve"> </w:t>
      </w:r>
    </w:p>
    <w:p w14:paraId="056F3307" w14:textId="77777777" w:rsidR="007A3525" w:rsidRDefault="00926345" w:rsidP="00AF1562">
      <w:pPr>
        <w:jc w:val="both"/>
        <w:rPr>
          <w:rFonts w:ascii="Segoe UI" w:hAnsi="Segoe UI" w:cs="Segoe UI"/>
          <w:lang w:val="en-US" w:eastAsia="de-DE"/>
        </w:rPr>
      </w:pPr>
      <w:r>
        <w:rPr>
          <w:rFonts w:ascii="Segoe UI" w:hAnsi="Segoe UI" w:cs="Segoe UI"/>
          <w:lang w:val="en-US" w:eastAsia="de-DE"/>
        </w:rPr>
        <w:t>As expected, c</w:t>
      </w:r>
      <w:r w:rsidR="0074681A">
        <w:rPr>
          <w:rFonts w:ascii="Segoe UI" w:hAnsi="Segoe UI" w:cs="Segoe UI"/>
          <w:lang w:val="en-US" w:eastAsia="de-DE"/>
        </w:rPr>
        <w:t xml:space="preserve">ompared to the lung, both SI villi and SI ILF tissue regions harbored significantly </w:t>
      </w:r>
      <w:r w:rsidR="0074681A" w:rsidRPr="00434277">
        <w:rPr>
          <w:rFonts w:ascii="Segoe UI" w:hAnsi="Segoe UI" w:cs="Segoe UI"/>
          <w:lang w:val="en-US" w:eastAsia="de-DE"/>
        </w:rPr>
        <w:t>higher numbers of total cells</w:t>
      </w:r>
      <w:r w:rsidR="002616AD" w:rsidRPr="00434277">
        <w:rPr>
          <w:rFonts w:ascii="Segoe UI" w:hAnsi="Segoe UI" w:cs="Segoe UI"/>
          <w:lang w:val="en-US" w:eastAsia="de-DE"/>
        </w:rPr>
        <w:t>, immune cells,</w:t>
      </w:r>
      <w:r w:rsidR="0074681A" w:rsidRPr="00434277">
        <w:rPr>
          <w:rFonts w:ascii="Segoe UI" w:hAnsi="Segoe UI" w:cs="Segoe UI"/>
          <w:lang w:val="en-US" w:eastAsia="de-DE"/>
        </w:rPr>
        <w:t xml:space="preserve"> and ILCs </w:t>
      </w:r>
      <w:r w:rsidR="00A44E04" w:rsidRPr="00434277">
        <w:rPr>
          <w:rFonts w:ascii="Segoe UI" w:hAnsi="Segoe UI" w:cs="Segoe UI"/>
          <w:lang w:val="en-US" w:eastAsia="de-DE"/>
        </w:rPr>
        <w:t>in</w:t>
      </w:r>
      <w:r w:rsidR="0074681A" w:rsidRPr="00434277">
        <w:rPr>
          <w:rFonts w:ascii="Segoe UI" w:hAnsi="Segoe UI" w:cs="Segoe UI"/>
          <w:lang w:val="en-US" w:eastAsia="de-DE"/>
        </w:rPr>
        <w:t xml:space="preserve"> steady state, with the highest </w:t>
      </w:r>
      <w:r w:rsidR="002616AD" w:rsidRPr="00434277">
        <w:rPr>
          <w:rFonts w:ascii="Segoe UI" w:hAnsi="Segoe UI" w:cs="Segoe UI"/>
          <w:lang w:val="en-US" w:eastAsia="de-DE"/>
        </w:rPr>
        <w:t xml:space="preserve">total </w:t>
      </w:r>
      <w:r w:rsidR="0074681A" w:rsidRPr="00434277">
        <w:rPr>
          <w:rFonts w:ascii="Segoe UI" w:hAnsi="Segoe UI" w:cs="Segoe UI"/>
          <w:lang w:val="en-US" w:eastAsia="de-DE"/>
        </w:rPr>
        <w:t>count</w:t>
      </w:r>
      <w:r w:rsidR="002616AD" w:rsidRPr="00434277">
        <w:rPr>
          <w:rFonts w:ascii="Segoe UI" w:hAnsi="Segoe UI" w:cs="Segoe UI"/>
          <w:lang w:val="en-US" w:eastAsia="de-DE"/>
        </w:rPr>
        <w:t>s</w:t>
      </w:r>
      <w:r w:rsidR="0074681A" w:rsidRPr="00434277">
        <w:rPr>
          <w:rFonts w:ascii="Segoe UI" w:hAnsi="Segoe UI" w:cs="Segoe UI"/>
          <w:lang w:val="en-US" w:eastAsia="de-DE"/>
        </w:rPr>
        <w:t xml:space="preserve"> in SI ILF tissue regions</w:t>
      </w:r>
      <w:r w:rsidR="0074681A" w:rsidRPr="00434277">
        <w:rPr>
          <w:rFonts w:ascii="Segoe UI" w:hAnsi="Segoe UI" w:cs="Segoe UI"/>
          <w:lang w:val="en-US" w:eastAsia="de-DE"/>
        </w:rPr>
        <w:t xml:space="preserve"> (Suppl. Fig. </w:t>
      </w:r>
      <w:r w:rsidR="00C20F72" w:rsidRPr="00434277">
        <w:rPr>
          <w:rFonts w:ascii="Segoe UI" w:hAnsi="Segoe UI" w:cs="Segoe UI"/>
          <w:lang w:val="en-US" w:eastAsia="de-DE"/>
        </w:rPr>
        <w:t>9A-C</w:t>
      </w:r>
      <w:r w:rsidR="0074681A" w:rsidRPr="00434277">
        <w:rPr>
          <w:rFonts w:ascii="Segoe UI" w:hAnsi="Segoe UI" w:cs="Segoe UI"/>
          <w:lang w:val="en-US" w:eastAsia="de-DE"/>
        </w:rPr>
        <w:t>)</w:t>
      </w:r>
      <w:r w:rsidR="0074681A" w:rsidRPr="00434277">
        <w:rPr>
          <w:rFonts w:ascii="Segoe UI" w:hAnsi="Segoe UI" w:cs="Segoe UI"/>
          <w:lang w:val="en-US" w:eastAsia="de-DE"/>
        </w:rPr>
        <w:t>.</w:t>
      </w:r>
      <w:r w:rsidR="002616AD" w:rsidRPr="00434277">
        <w:rPr>
          <w:rFonts w:ascii="Segoe UI" w:hAnsi="Segoe UI" w:cs="Segoe UI"/>
          <w:lang w:val="en-US" w:eastAsia="de-DE"/>
        </w:rPr>
        <w:t xml:space="preserve"> Of note, the frequency of ILCs within the immune compartment did not differ significantly between the different organs and tissues</w:t>
      </w:r>
      <w:r w:rsidR="002616AD" w:rsidRPr="00434277">
        <w:rPr>
          <w:rFonts w:ascii="Segoe UI" w:hAnsi="Segoe UI" w:cs="Segoe UI"/>
          <w:lang w:val="en-US" w:eastAsia="de-DE"/>
        </w:rPr>
        <w:t xml:space="preserve"> (Suppl. Fig. </w:t>
      </w:r>
      <w:r w:rsidR="00C20F72" w:rsidRPr="00434277">
        <w:rPr>
          <w:rFonts w:ascii="Segoe UI" w:hAnsi="Segoe UI" w:cs="Segoe UI"/>
          <w:lang w:val="en-US" w:eastAsia="de-DE"/>
        </w:rPr>
        <w:t>9D</w:t>
      </w:r>
      <w:r w:rsidR="002616AD" w:rsidRPr="00434277">
        <w:rPr>
          <w:rFonts w:ascii="Segoe UI" w:hAnsi="Segoe UI" w:cs="Segoe UI"/>
          <w:lang w:val="en-US" w:eastAsia="de-DE"/>
        </w:rPr>
        <w:t>)</w:t>
      </w:r>
      <w:r w:rsidR="002616AD" w:rsidRPr="00434277">
        <w:rPr>
          <w:rFonts w:ascii="Segoe UI" w:hAnsi="Segoe UI" w:cs="Segoe UI"/>
          <w:lang w:val="en-US" w:eastAsia="de-DE"/>
        </w:rPr>
        <w:t xml:space="preserve">. </w:t>
      </w:r>
      <w:r w:rsidR="009B16AA" w:rsidRPr="00434277">
        <w:rPr>
          <w:rFonts w:ascii="Segoe UI" w:hAnsi="Segoe UI" w:cs="Segoe UI"/>
          <w:lang w:val="en-US" w:eastAsia="de-DE"/>
        </w:rPr>
        <w:t>The highest count</w:t>
      </w:r>
      <w:r w:rsidR="00C80B6F" w:rsidRPr="00434277">
        <w:rPr>
          <w:rFonts w:ascii="Segoe UI" w:hAnsi="Segoe UI" w:cs="Segoe UI"/>
          <w:lang w:val="en-US" w:eastAsia="de-DE"/>
        </w:rPr>
        <w:t>s</w:t>
      </w:r>
      <w:r w:rsidR="009B16AA" w:rsidRPr="00434277">
        <w:rPr>
          <w:rFonts w:ascii="Segoe UI" w:hAnsi="Segoe UI" w:cs="Segoe UI"/>
          <w:lang w:val="en-US" w:eastAsia="de-DE"/>
        </w:rPr>
        <w:t xml:space="preserve"> of ILCs, and the identified subtypes w</w:t>
      </w:r>
      <w:r w:rsidR="00C80B6F" w:rsidRPr="00434277">
        <w:rPr>
          <w:rFonts w:ascii="Segoe UI" w:hAnsi="Segoe UI" w:cs="Segoe UI"/>
          <w:lang w:val="en-US" w:eastAsia="de-DE"/>
        </w:rPr>
        <w:t>ere</w:t>
      </w:r>
      <w:r w:rsidR="009B16AA" w:rsidRPr="00434277">
        <w:rPr>
          <w:rFonts w:ascii="Segoe UI" w:hAnsi="Segoe UI" w:cs="Segoe UI"/>
          <w:lang w:val="en-US" w:eastAsia="de-DE"/>
        </w:rPr>
        <w:t xml:space="preserve"> detectable in the SI ILF regions (Suppl</w:t>
      </w:r>
      <w:r w:rsidR="009B16AA">
        <w:rPr>
          <w:rFonts w:ascii="Segoe UI" w:hAnsi="Segoe UI" w:cs="Segoe UI"/>
          <w:lang w:val="en-US" w:eastAsia="de-DE"/>
        </w:rPr>
        <w:t>. Fig. </w:t>
      </w:r>
      <w:r w:rsidR="00C80B6F">
        <w:rPr>
          <w:rFonts w:ascii="Segoe UI" w:hAnsi="Segoe UI" w:cs="Segoe UI"/>
          <w:lang w:val="en-US" w:eastAsia="de-DE"/>
        </w:rPr>
        <w:t>9C</w:t>
      </w:r>
      <w:r w:rsidR="009B16AA">
        <w:rPr>
          <w:rFonts w:ascii="Segoe UI" w:hAnsi="Segoe UI" w:cs="Segoe UI"/>
          <w:lang w:val="en-US" w:eastAsia="de-DE"/>
        </w:rPr>
        <w:t xml:space="preserve">). Zooming into the ILC subtypes identified in the SI revealed </w:t>
      </w:r>
      <w:r w:rsidR="00C80B6F">
        <w:rPr>
          <w:rFonts w:ascii="Segoe UI" w:hAnsi="Segoe UI" w:cs="Segoe UI"/>
          <w:lang w:val="en-US" w:eastAsia="de-DE"/>
        </w:rPr>
        <w:t>frequencies of NK cells/ILC1s/ILC3s and ILC2s between 40 and 60 % in both SI villi and SI ILF</w:t>
      </w:r>
      <w:r w:rsidR="00A44E04">
        <w:rPr>
          <w:rFonts w:ascii="Segoe UI" w:hAnsi="Segoe UI" w:cs="Segoe UI"/>
          <w:lang w:val="en-US" w:eastAsia="de-DE"/>
        </w:rPr>
        <w:t xml:space="preserve"> with no significant differences (Suppl. Fig. 9E-F). </w:t>
      </w:r>
    </w:p>
    <w:p w14:paraId="309BFBCB" w14:textId="5E938A6A" w:rsidR="00085C4A" w:rsidRPr="00BA492B" w:rsidRDefault="009B16AA" w:rsidP="00AF1562">
      <w:pPr>
        <w:jc w:val="both"/>
        <w:rPr>
          <w:rFonts w:ascii="Segoe UI" w:hAnsi="Segoe UI" w:cs="Segoe UI"/>
          <w:lang w:val="en-US" w:eastAsia="de-DE"/>
        </w:rPr>
      </w:pPr>
      <w:r>
        <w:rPr>
          <w:rFonts w:ascii="Segoe UI" w:hAnsi="Segoe UI" w:cs="Segoe UI"/>
          <w:lang w:val="en-US" w:eastAsia="de-DE"/>
        </w:rPr>
        <w:t>Quantification of the SI villi data at the different conditions showed that the t</w:t>
      </w:r>
      <w:r w:rsidR="002520CB">
        <w:rPr>
          <w:rFonts w:ascii="Segoe UI" w:hAnsi="Segoe UI" w:cs="Segoe UI"/>
          <w:lang w:val="en-US" w:eastAsia="de-DE"/>
        </w:rPr>
        <w:t>otal cell number</w:t>
      </w:r>
      <w:r w:rsidR="00A44E04">
        <w:rPr>
          <w:rFonts w:ascii="Segoe UI" w:hAnsi="Segoe UI" w:cs="Segoe UI"/>
          <w:lang w:val="en-US" w:eastAsia="de-DE"/>
        </w:rPr>
        <w:t xml:space="preserve"> as well as the total immune cell number</w:t>
      </w:r>
      <w:r w:rsidR="002520CB">
        <w:rPr>
          <w:rFonts w:ascii="Segoe UI" w:hAnsi="Segoe UI" w:cs="Segoe UI"/>
          <w:lang w:val="en-US" w:eastAsia="de-DE"/>
        </w:rPr>
        <w:t xml:space="preserve"> significantly decreased after one dose of IL-33 compared to healthy controls in SI villi regions (Fig. 8A</w:t>
      </w:r>
      <w:r w:rsidR="00A44E04">
        <w:rPr>
          <w:rFonts w:ascii="Segoe UI" w:hAnsi="Segoe UI" w:cs="Segoe UI"/>
          <w:lang w:val="en-US" w:eastAsia="de-DE"/>
        </w:rPr>
        <w:t>-B</w:t>
      </w:r>
      <w:r w:rsidR="002520CB">
        <w:rPr>
          <w:rFonts w:ascii="Segoe UI" w:hAnsi="Segoe UI" w:cs="Segoe UI"/>
          <w:lang w:val="en-US" w:eastAsia="de-DE"/>
        </w:rPr>
        <w:t>)</w:t>
      </w:r>
      <w:r w:rsidR="00A44E04">
        <w:rPr>
          <w:rFonts w:ascii="Segoe UI" w:hAnsi="Segoe UI" w:cs="Segoe UI"/>
          <w:lang w:val="en-US" w:eastAsia="de-DE"/>
        </w:rPr>
        <w:t xml:space="preserve"> while the number of ILCs was only significantly reduced at IL-33 day 3 (Fig. 8C)</w:t>
      </w:r>
      <w:r w:rsidR="002520CB">
        <w:rPr>
          <w:rFonts w:ascii="Segoe UI" w:hAnsi="Segoe UI" w:cs="Segoe UI"/>
          <w:lang w:val="en-US" w:eastAsia="de-DE"/>
        </w:rPr>
        <w:t xml:space="preserve">. </w:t>
      </w:r>
      <w:r w:rsidR="00A44E04">
        <w:rPr>
          <w:rFonts w:ascii="Segoe UI" w:hAnsi="Segoe UI" w:cs="Segoe UI"/>
          <w:lang w:val="en-US" w:eastAsia="de-DE"/>
        </w:rPr>
        <w:t>However, although the number of immune cells decreased at IL-33 day 1, the total frequency of immune cells r</w:t>
      </w:r>
      <w:r w:rsidR="007A3525">
        <w:rPr>
          <w:rFonts w:ascii="Segoe UI" w:hAnsi="Segoe UI" w:cs="Segoe UI"/>
          <w:lang w:val="en-US" w:eastAsia="de-DE"/>
        </w:rPr>
        <w:t>ose</w:t>
      </w:r>
      <w:r w:rsidR="00A44E04">
        <w:rPr>
          <w:rFonts w:ascii="Segoe UI" w:hAnsi="Segoe UI" w:cs="Segoe UI"/>
          <w:lang w:val="en-US" w:eastAsia="de-DE"/>
        </w:rPr>
        <w:t xml:space="preserve"> significantly at the same time (Fig. 8D). Looking at the ILC frequency within the immune compartment only showed an increasing trend at IL-33 day 1</w:t>
      </w:r>
      <w:r w:rsidR="007A3525">
        <w:rPr>
          <w:rFonts w:ascii="Segoe UI" w:hAnsi="Segoe UI" w:cs="Segoe UI"/>
          <w:lang w:val="en-US" w:eastAsia="de-DE"/>
        </w:rPr>
        <w:t xml:space="preserve"> (Fig. 8</w:t>
      </w:r>
      <w:r w:rsidR="007A3525">
        <w:rPr>
          <w:rFonts w:ascii="Segoe UI" w:hAnsi="Segoe UI" w:cs="Segoe UI"/>
          <w:lang w:val="en-US" w:eastAsia="de-DE"/>
        </w:rPr>
        <w:t xml:space="preserve">E). </w:t>
      </w:r>
      <w:r w:rsidR="007A3525">
        <w:rPr>
          <w:rFonts w:ascii="Segoe UI" w:hAnsi="Segoe UI" w:cs="Segoe UI"/>
          <w:lang w:val="en-US" w:eastAsia="de-DE"/>
        </w:rPr>
        <w:t xml:space="preserve">At IL-33 day 3, not only </w:t>
      </w:r>
      <w:r w:rsidR="007A3525">
        <w:rPr>
          <w:rFonts w:ascii="Segoe UI" w:hAnsi="Segoe UI" w:cs="Segoe UI"/>
          <w:lang w:val="en-US" w:eastAsia="de-DE"/>
        </w:rPr>
        <w:t>was t</w:t>
      </w:r>
      <w:r w:rsidR="007A3525">
        <w:rPr>
          <w:rFonts w:ascii="Segoe UI" w:hAnsi="Segoe UI" w:cs="Segoe UI"/>
          <w:lang w:val="en-US" w:eastAsia="de-DE"/>
        </w:rPr>
        <w:t>he total ILC count significantly reduced, but also the frequency of ILCs as well as the frequencies of ILC subtypes, namely NK cells/ILC1s/</w:t>
      </w:r>
      <w:r w:rsidR="007A3525" w:rsidRPr="00BA492B">
        <w:rPr>
          <w:rFonts w:ascii="Segoe UI" w:hAnsi="Segoe UI" w:cs="Segoe UI"/>
          <w:lang w:val="en-US" w:eastAsia="de-DE"/>
        </w:rPr>
        <w:t>ILC3s and ILC2s within the immune compartment (Fig. 8</w:t>
      </w:r>
      <w:r w:rsidR="007A3525" w:rsidRPr="00BA492B">
        <w:rPr>
          <w:rFonts w:ascii="Segoe UI" w:hAnsi="Segoe UI" w:cs="Segoe UI"/>
          <w:lang w:val="en-US" w:eastAsia="de-DE"/>
        </w:rPr>
        <w:t>E-G)</w:t>
      </w:r>
      <w:r w:rsidR="007A3525" w:rsidRPr="00BA492B">
        <w:rPr>
          <w:rFonts w:ascii="Segoe UI" w:hAnsi="Segoe UI" w:cs="Segoe UI"/>
          <w:lang w:val="en-US" w:eastAsia="de-DE"/>
        </w:rPr>
        <w:t>.</w:t>
      </w:r>
    </w:p>
    <w:p w14:paraId="16BB636C" w14:textId="52A1977B" w:rsidR="00CA6566" w:rsidRPr="00CA6566" w:rsidRDefault="00CA6566" w:rsidP="00CA6566">
      <w:pPr>
        <w:jc w:val="both"/>
        <w:rPr>
          <w:rFonts w:ascii="Segoe UI" w:hAnsi="Segoe UI" w:cs="Segoe UI"/>
          <w:lang w:val="en-US" w:eastAsia="de-DE"/>
        </w:rPr>
      </w:pPr>
      <w:r w:rsidRPr="00BA492B">
        <w:rPr>
          <w:rFonts w:ascii="Segoe UI" w:hAnsi="Segoe UI" w:cs="Segoe UI"/>
          <w:lang w:val="en-US" w:eastAsia="de-DE"/>
        </w:rPr>
        <w:t>Like lung ILC2s, s</w:t>
      </w:r>
      <w:r w:rsidR="002872E9" w:rsidRPr="00BA492B">
        <w:rPr>
          <w:rFonts w:ascii="Segoe UI" w:hAnsi="Segoe UI" w:cs="Segoe UI"/>
          <w:lang w:val="en-US" w:eastAsia="de-DE"/>
        </w:rPr>
        <w:t>patial analysis of ILC subtypes in S</w:t>
      </w:r>
      <w:r w:rsidRPr="00BA492B">
        <w:rPr>
          <w:rFonts w:ascii="Segoe UI" w:hAnsi="Segoe UI" w:cs="Segoe UI"/>
          <w:lang w:val="en-US" w:eastAsia="de-DE"/>
        </w:rPr>
        <w:t>I</w:t>
      </w:r>
      <w:r w:rsidR="002872E9" w:rsidRPr="00BA492B">
        <w:rPr>
          <w:rFonts w:ascii="Segoe UI" w:hAnsi="Segoe UI" w:cs="Segoe UI"/>
          <w:lang w:val="en-US" w:eastAsia="de-DE"/>
        </w:rPr>
        <w:t xml:space="preserve"> villi regions</w:t>
      </w:r>
      <w:r w:rsidRPr="00BA492B">
        <w:rPr>
          <w:rFonts w:ascii="Segoe UI" w:hAnsi="Segoe UI" w:cs="Segoe UI"/>
          <w:lang w:val="en-US" w:eastAsia="de-DE"/>
        </w:rPr>
        <w:t xml:space="preserve"> revealed accumulation of ILC2s together with myeloid cells</w:t>
      </w:r>
      <w:r w:rsidR="00B77E10" w:rsidRPr="00BA492B">
        <w:rPr>
          <w:rFonts w:ascii="Segoe UI" w:hAnsi="Segoe UI" w:cs="Segoe UI"/>
          <w:lang w:val="en-US" w:eastAsia="de-DE"/>
        </w:rPr>
        <w:t xml:space="preserve"> (Fig. 8</w:t>
      </w:r>
      <w:r w:rsidR="0002146A" w:rsidRPr="00BA492B">
        <w:rPr>
          <w:rFonts w:ascii="Segoe UI" w:hAnsi="Segoe UI" w:cs="Segoe UI"/>
          <w:lang w:val="en-US" w:eastAsia="de-DE"/>
        </w:rPr>
        <w:t>H-I</w:t>
      </w:r>
      <w:r w:rsidR="00B77E10" w:rsidRPr="00BA492B">
        <w:rPr>
          <w:rFonts w:ascii="Segoe UI" w:hAnsi="Segoe UI" w:cs="Segoe UI"/>
          <w:lang w:val="en-US" w:eastAsia="de-DE"/>
        </w:rPr>
        <w:t>)</w:t>
      </w:r>
      <w:r w:rsidRPr="00BA492B">
        <w:rPr>
          <w:rFonts w:ascii="Segoe UI" w:hAnsi="Segoe UI" w:cs="Segoe UI"/>
          <w:lang w:val="en-US" w:eastAsia="de-DE"/>
        </w:rPr>
        <w:t>. However, we did not observe a clear pattern of co-enrichment of ILC2s and lymphatics or fibroblasts</w:t>
      </w:r>
      <w:r w:rsidR="00B77E10" w:rsidRPr="00BA492B">
        <w:rPr>
          <w:rFonts w:ascii="Segoe UI" w:hAnsi="Segoe UI" w:cs="Segoe UI"/>
          <w:lang w:val="en-US" w:eastAsia="de-DE"/>
        </w:rPr>
        <w:t>, although IF overlays suggested a spatial association (data not shown)</w:t>
      </w:r>
      <w:r w:rsidRPr="00BA492B">
        <w:rPr>
          <w:rFonts w:ascii="Segoe UI" w:hAnsi="Segoe UI" w:cs="Segoe UI"/>
          <w:lang w:val="en-US" w:eastAsia="de-DE"/>
        </w:rPr>
        <w:t xml:space="preserve">. </w:t>
      </w:r>
      <w:r w:rsidR="00B77E10" w:rsidRPr="00BA492B">
        <w:rPr>
          <w:rFonts w:ascii="Segoe UI" w:hAnsi="Segoe UI" w:cs="Segoe UI"/>
          <w:lang w:val="en-US" w:eastAsia="de-DE"/>
        </w:rPr>
        <w:t>Analyzing the spatial distribution of NK cells/ILC1s/ILC3s, we did not observe co-enrichment of NK cells/ILC1s/ILC3s with any other immune cell type, as well as fibroblasts, blood vessels, lymphatics and epithelia I cells</w:t>
      </w:r>
      <w:r w:rsidR="00AC3990" w:rsidRPr="00BA492B">
        <w:rPr>
          <w:rFonts w:ascii="Segoe UI" w:hAnsi="Segoe UI" w:cs="Segoe UI"/>
          <w:lang w:val="en-US" w:eastAsia="de-DE"/>
        </w:rPr>
        <w:t xml:space="preserve"> under any analyzed conditions</w:t>
      </w:r>
      <w:r w:rsidR="00B77E10" w:rsidRPr="00BA492B">
        <w:rPr>
          <w:rFonts w:ascii="Segoe UI" w:hAnsi="Segoe UI" w:cs="Segoe UI"/>
          <w:lang w:val="en-US" w:eastAsia="de-DE"/>
        </w:rPr>
        <w:t xml:space="preserve"> (data not shown). However, c</w:t>
      </w:r>
      <w:r w:rsidRPr="00BA492B">
        <w:rPr>
          <w:rFonts w:ascii="Segoe UI" w:hAnsi="Segoe UI" w:cs="Segoe UI"/>
          <w:lang w:val="en-US" w:eastAsia="de-DE"/>
        </w:rPr>
        <w:t xml:space="preserve">o-enrichment analysis revealed spatial association of the NK cells/ILC1s/ILC3s and epithelia II </w:t>
      </w:r>
      <w:r w:rsidR="00AC3990" w:rsidRPr="00BA492B">
        <w:rPr>
          <w:rFonts w:ascii="Segoe UI" w:hAnsi="Segoe UI" w:cs="Segoe UI"/>
          <w:lang w:val="en-US" w:eastAsia="de-DE"/>
        </w:rPr>
        <w:t>cells</w:t>
      </w:r>
      <w:r w:rsidRPr="00BA492B">
        <w:rPr>
          <w:rFonts w:ascii="Segoe UI" w:hAnsi="Segoe UI" w:cs="Segoe UI"/>
          <w:lang w:val="en-US" w:eastAsia="de-DE"/>
        </w:rPr>
        <w:t xml:space="preserve"> under healthy conditions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w:t>
      </w:r>
      <w:r w:rsidR="009A7108" w:rsidRPr="00BA492B">
        <w:rPr>
          <w:rFonts w:ascii="Segoe UI" w:hAnsi="Segoe UI" w:cs="Segoe UI"/>
          <w:lang w:val="en-US" w:eastAsia="de-DE"/>
        </w:rPr>
        <w:t>)</w:t>
      </w:r>
      <w:r w:rsidRPr="00BA492B">
        <w:rPr>
          <w:rFonts w:ascii="Segoe UI" w:hAnsi="Segoe UI" w:cs="Segoe UI"/>
          <w:lang w:val="en-US" w:eastAsia="de-DE"/>
        </w:rPr>
        <w:t xml:space="preserve">. </w:t>
      </w:r>
      <w:r w:rsidR="00CE1D87" w:rsidRPr="00BA492B">
        <w:rPr>
          <w:rFonts w:ascii="Segoe UI" w:hAnsi="Segoe UI" w:cs="Segoe UI"/>
          <w:lang w:val="en-US" w:eastAsia="de-DE"/>
        </w:rPr>
        <w:t xml:space="preserve">Besides strong signal of </w:t>
      </w:r>
      <w:proofErr w:type="spellStart"/>
      <w:r w:rsidR="00CE1D87" w:rsidRPr="00BA492B">
        <w:rPr>
          <w:rFonts w:ascii="Segoe UI" w:hAnsi="Segoe UI" w:cs="Segoe UI"/>
          <w:lang w:val="en-US" w:eastAsia="de-DE"/>
        </w:rPr>
        <w:t>EpCAM</w:t>
      </w:r>
      <w:proofErr w:type="spellEnd"/>
      <w:r w:rsidR="00CE1D87" w:rsidRPr="00BA492B">
        <w:rPr>
          <w:rFonts w:ascii="Segoe UI" w:hAnsi="Segoe UI" w:cs="Segoe UI"/>
          <w:lang w:val="en-US" w:eastAsia="de-DE"/>
        </w:rPr>
        <w:t>, the epithelia II cluster was also marked by high intensities of Ki67, as well as Sca-1 and CD44</w:t>
      </w:r>
      <w:r w:rsidR="001B490A" w:rsidRPr="00BA492B">
        <w:rPr>
          <w:rFonts w:ascii="Segoe UI" w:hAnsi="Segoe UI" w:cs="Segoe UI"/>
          <w:lang w:val="en-US" w:eastAsia="de-DE"/>
        </w:rPr>
        <w:t xml:space="preserve"> (Fig. 7A) which, together with IF overlays </w:t>
      </w:r>
      <w:r w:rsidR="00BA76A9" w:rsidRPr="00BA492B">
        <w:rPr>
          <w:rFonts w:ascii="Segoe UI" w:hAnsi="Segoe UI" w:cs="Segoe UI"/>
          <w:lang w:val="en-US" w:eastAsia="de-DE"/>
        </w:rPr>
        <w:t xml:space="preserve">(Suppl. Figure 8) </w:t>
      </w:r>
      <w:r w:rsidR="001B490A" w:rsidRPr="00BA492B">
        <w:rPr>
          <w:rFonts w:ascii="Segoe UI" w:hAnsi="Segoe UI" w:cs="Segoe UI"/>
          <w:lang w:val="en-US" w:eastAsia="de-DE"/>
        </w:rPr>
        <w:t>pointed towards a cluster identity of epithelial cells of the basal area of the</w:t>
      </w:r>
      <w:r w:rsidR="00BA76A9" w:rsidRPr="00BA492B">
        <w:rPr>
          <w:rFonts w:ascii="Segoe UI" w:hAnsi="Segoe UI" w:cs="Segoe UI"/>
          <w:lang w:val="en-US" w:eastAsia="de-DE"/>
        </w:rPr>
        <w:t xml:space="preserve"> villi including the</w:t>
      </w:r>
      <w:r w:rsidR="001B490A" w:rsidRPr="00BA492B">
        <w:rPr>
          <w:rFonts w:ascii="Segoe UI" w:hAnsi="Segoe UI" w:cs="Segoe UI"/>
          <w:lang w:val="en-US" w:eastAsia="de-DE"/>
        </w:rPr>
        <w:t xml:space="preserve"> crypts </w:t>
      </w:r>
      <w:r w:rsidR="00BA76A9" w:rsidRPr="00BA492B">
        <w:rPr>
          <w:rFonts w:ascii="Segoe UI" w:hAnsi="Segoe UI" w:cs="Segoe UI"/>
          <w:lang w:val="en-US" w:eastAsia="de-DE"/>
        </w:rPr>
        <w:t xml:space="preserve">and </w:t>
      </w:r>
      <w:r w:rsidR="001B490A" w:rsidRPr="00BA492B">
        <w:rPr>
          <w:rFonts w:ascii="Segoe UI" w:hAnsi="Segoe UI" w:cs="Segoe UI"/>
          <w:lang w:val="en-US" w:eastAsia="de-DE"/>
        </w:rPr>
        <w:t>intestinal ste</w:t>
      </w:r>
      <w:r w:rsidR="00BA76A9" w:rsidRPr="00BA492B">
        <w:rPr>
          <w:rFonts w:ascii="Segoe UI" w:hAnsi="Segoe UI" w:cs="Segoe UI"/>
          <w:lang w:val="en-US" w:eastAsia="de-DE"/>
        </w:rPr>
        <w:t>m</w:t>
      </w:r>
      <w:r w:rsidR="001B490A" w:rsidRPr="00BA492B">
        <w:rPr>
          <w:rFonts w:ascii="Segoe UI" w:hAnsi="Segoe UI" w:cs="Segoe UI"/>
          <w:lang w:val="en-US" w:eastAsia="de-DE"/>
        </w:rPr>
        <w:t xml:space="preserve"> cells (ISC), and a spatial separation from the cells of the epithelia I cells. </w:t>
      </w:r>
      <w:r w:rsidRPr="00BA492B">
        <w:rPr>
          <w:rFonts w:ascii="Segoe UI" w:hAnsi="Segoe UI" w:cs="Segoe UI"/>
          <w:lang w:val="en-US" w:eastAsia="de-DE"/>
        </w:rPr>
        <w:t>Th</w:t>
      </w:r>
      <w:r w:rsidR="001B490A" w:rsidRPr="00BA492B">
        <w:rPr>
          <w:rFonts w:ascii="Segoe UI" w:hAnsi="Segoe UI" w:cs="Segoe UI"/>
          <w:lang w:val="en-US" w:eastAsia="de-DE"/>
        </w:rPr>
        <w:t>e</w:t>
      </w:r>
      <w:r w:rsidRPr="00BA492B">
        <w:rPr>
          <w:rFonts w:ascii="Segoe UI" w:hAnsi="Segoe UI" w:cs="Segoe UI"/>
          <w:lang w:val="en-US" w:eastAsia="de-DE"/>
        </w:rPr>
        <w:t xml:space="preserve"> pattern of co-enrichment </w:t>
      </w:r>
      <w:r w:rsidR="001B490A" w:rsidRPr="00BA492B">
        <w:rPr>
          <w:rFonts w:ascii="Segoe UI" w:hAnsi="Segoe UI" w:cs="Segoe UI"/>
          <w:lang w:val="en-US" w:eastAsia="de-DE"/>
        </w:rPr>
        <w:t xml:space="preserve">of NK cells/ILC1s/ILC3s and epithelia II cells </w:t>
      </w:r>
      <w:r w:rsidRPr="00BA492B">
        <w:rPr>
          <w:rFonts w:ascii="Segoe UI" w:hAnsi="Segoe UI" w:cs="Segoe UI"/>
          <w:lang w:val="en-US" w:eastAsia="de-DE"/>
        </w:rPr>
        <w:t>was resolved after one dose of IL-33 pointing towards a spatial re-distribution of NK cells/ILC1s/ILC3s during inflammation, which was confirmed in the IF overlays</w:t>
      </w:r>
      <w:r w:rsidR="009A7108" w:rsidRPr="00BA492B">
        <w:rPr>
          <w:rFonts w:ascii="Segoe UI" w:hAnsi="Segoe UI" w:cs="Segoe UI"/>
          <w:lang w:val="en-US" w:eastAsia="de-DE"/>
        </w:rPr>
        <w:t xml:space="preserve"> (Fig. 8</w:t>
      </w:r>
      <w:r w:rsidR="0002146A" w:rsidRPr="00BA492B">
        <w:rPr>
          <w:rFonts w:ascii="Segoe UI" w:hAnsi="Segoe UI" w:cs="Segoe UI"/>
          <w:lang w:val="en-US" w:eastAsia="de-DE"/>
        </w:rPr>
        <w:t>K-M</w:t>
      </w:r>
      <w:r w:rsidR="009A7108" w:rsidRPr="00BA492B">
        <w:rPr>
          <w:rFonts w:ascii="Segoe UI" w:hAnsi="Segoe UI" w:cs="Segoe UI"/>
          <w:lang w:val="en-US" w:eastAsia="de-DE"/>
        </w:rPr>
        <w:t>)</w:t>
      </w:r>
      <w:r w:rsidRPr="00BA492B">
        <w:rPr>
          <w:rFonts w:ascii="Segoe UI" w:hAnsi="Segoe UI" w:cs="Segoe UI"/>
          <w:lang w:val="en-US" w:eastAsia="de-DE"/>
        </w:rPr>
        <w:t>.</w:t>
      </w:r>
      <w:r>
        <w:rPr>
          <w:rFonts w:ascii="Segoe UI" w:hAnsi="Segoe UI" w:cs="Segoe UI"/>
          <w:lang w:val="en-US" w:eastAsia="de-DE"/>
        </w:rPr>
        <w:t xml:space="preserve"> </w:t>
      </w:r>
    </w:p>
    <w:p w14:paraId="25EE101A" w14:textId="76849DAD" w:rsidR="004B328F" w:rsidRPr="003B4C23" w:rsidRDefault="00D31BCD" w:rsidP="005A3A2F">
      <w:pPr>
        <w:jc w:val="both"/>
        <w:rPr>
          <w:rFonts w:ascii="Segoe UI" w:hAnsi="Segoe UI" w:cs="Segoe UI"/>
          <w:b/>
          <w:bCs/>
          <w:lang w:val="en-US"/>
        </w:rPr>
      </w:pPr>
      <w:r w:rsidRPr="003B4C23">
        <w:rPr>
          <w:rFonts w:ascii="Segoe UI" w:hAnsi="Segoe UI" w:cs="Segoe UI"/>
          <w:b/>
          <w:bCs/>
          <w:lang w:val="en-US"/>
        </w:rPr>
        <w:t>DISCUSSION:</w:t>
      </w:r>
    </w:p>
    <w:p w14:paraId="4D68B030" w14:textId="208A6975" w:rsidR="002D0C2E" w:rsidRPr="003B4C23" w:rsidRDefault="00F7129E" w:rsidP="005A3A2F">
      <w:pPr>
        <w:jc w:val="both"/>
        <w:rPr>
          <w:rFonts w:ascii="Segoe UI" w:hAnsi="Segoe UI" w:cs="Segoe UI"/>
          <w:b/>
          <w:bCs/>
          <w:lang w:val="en-US"/>
        </w:rPr>
      </w:pPr>
      <w:r w:rsidRPr="003B4C23">
        <w:rPr>
          <w:rFonts w:ascii="Segoe UI" w:hAnsi="Segoe UI" w:cs="Segoe UI"/>
          <w:b/>
          <w:bCs/>
          <w:lang w:val="en-US"/>
        </w:rPr>
        <w:lastRenderedPageBreak/>
        <w:t>Establishing MELC and IL-33 systemic inflammation model</w:t>
      </w:r>
    </w:p>
    <w:p w14:paraId="59278F63" w14:textId="77777777" w:rsidR="005C76BD" w:rsidRPr="003B4C23" w:rsidRDefault="005C76BD" w:rsidP="005A3A2F">
      <w:pPr>
        <w:jc w:val="both"/>
        <w:rPr>
          <w:rFonts w:ascii="Segoe UI" w:hAnsi="Segoe UI" w:cs="Segoe UI"/>
          <w:b/>
          <w:bCs/>
          <w:lang w:val="en-US"/>
        </w:rPr>
      </w:pPr>
    </w:p>
    <w:p w14:paraId="0B7E3BF9" w14:textId="77777777" w:rsidR="002768A6" w:rsidRPr="003B4C23" w:rsidRDefault="002768A6" w:rsidP="005A3A2F">
      <w:pPr>
        <w:jc w:val="both"/>
        <w:rPr>
          <w:rFonts w:ascii="Segoe UI" w:hAnsi="Segoe UI" w:cs="Segoe UI"/>
          <w:b/>
          <w:bCs/>
          <w:lang w:val="en-US"/>
        </w:rPr>
      </w:pPr>
    </w:p>
    <w:p w14:paraId="27CBA602" w14:textId="77777777" w:rsidR="002768A6" w:rsidRPr="003B4C23" w:rsidRDefault="002768A6" w:rsidP="005A3A2F">
      <w:pPr>
        <w:jc w:val="both"/>
        <w:rPr>
          <w:rFonts w:ascii="Segoe UI" w:hAnsi="Segoe UI" w:cs="Segoe UI"/>
          <w:b/>
          <w:bCs/>
          <w:lang w:val="en-US"/>
        </w:rPr>
      </w:pPr>
    </w:p>
    <w:p w14:paraId="538CF073"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 a field of view with a size of 665 x 665 µm normally showed around</w:t>
      </w:r>
    </w:p>
    <w:p w14:paraId="60F149D0"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850 total cells and approximately 250 immune cells meaning that only 2 to 3 ILCs per captured</w:t>
      </w:r>
    </w:p>
    <w:p w14:paraId="23A988D5"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area were expected (assuming homogeneous distribution). ILC2s</w:t>
      </w:r>
    </w:p>
    <w:p w14:paraId="39F305CE"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 and with this, only</w:t>
      </w:r>
    </w:p>
    <w:p w14:paraId="3B32930B"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around one ILC2 would be expected to be detected in all three acquired areas of each mouse –</w:t>
      </w:r>
    </w:p>
    <w:p w14:paraId="1E3FD35B" w14:textId="77777777" w:rsidR="002768A6" w:rsidRPr="003B4C23" w:rsidRDefault="002768A6" w:rsidP="002768A6">
      <w:pPr>
        <w:jc w:val="both"/>
        <w:rPr>
          <w:rFonts w:ascii="Segoe UI" w:hAnsi="Segoe UI" w:cs="Segoe UI"/>
          <w:lang w:val="en-US" w:eastAsia="de-DE"/>
        </w:rPr>
      </w:pPr>
      <w:r w:rsidRPr="003B4C23">
        <w:rPr>
          <w:rFonts w:ascii="Segoe UI" w:hAnsi="Segoe UI" w:cs="Segoe UI"/>
          <w:lang w:val="en-US" w:eastAsia="de-DE"/>
        </w:rPr>
        <w:t>again, simplifying and assuming homogeneous distribution of ILC2s.</w:t>
      </w:r>
    </w:p>
    <w:p w14:paraId="4C20BBF4" w14:textId="77777777" w:rsidR="002768A6" w:rsidRPr="003B4C23" w:rsidRDefault="002768A6" w:rsidP="005A3A2F">
      <w:pPr>
        <w:jc w:val="both"/>
        <w:rPr>
          <w:rFonts w:ascii="Segoe UI" w:hAnsi="Segoe UI" w:cs="Segoe UI"/>
          <w:b/>
          <w:bCs/>
          <w:lang w:val="en-US"/>
        </w:rPr>
      </w:pPr>
    </w:p>
    <w:p w14:paraId="5254335E" w14:textId="6A77FC45" w:rsidR="00B83D82" w:rsidRPr="003B4C23" w:rsidRDefault="00F7129E" w:rsidP="005A3A2F">
      <w:pPr>
        <w:jc w:val="both"/>
        <w:rPr>
          <w:rFonts w:ascii="Segoe UI" w:hAnsi="Segoe UI" w:cs="Segoe UI"/>
          <w:b/>
          <w:bCs/>
          <w:lang w:val="en-US"/>
        </w:rPr>
      </w:pPr>
      <w:r w:rsidRPr="003B4C23">
        <w:rPr>
          <w:rFonts w:ascii="Segoe UI" w:hAnsi="Segoe UI" w:cs="Segoe UI"/>
          <w:b/>
          <w:bCs/>
          <w:lang w:val="en-US"/>
        </w:rPr>
        <w:t>Data analysis, cell type annotation and validation</w:t>
      </w:r>
    </w:p>
    <w:p w14:paraId="206CD131" w14:textId="21EE7A19" w:rsidR="00B83D82" w:rsidRPr="003B4C23" w:rsidRDefault="00F7129E" w:rsidP="005A3A2F">
      <w:pPr>
        <w:jc w:val="both"/>
        <w:rPr>
          <w:rFonts w:ascii="Segoe UI" w:hAnsi="Segoe UI" w:cs="Segoe UI"/>
          <w:lang w:val="en-US"/>
        </w:rPr>
      </w:pPr>
      <w:r w:rsidRPr="003B4C23">
        <w:rPr>
          <w:rFonts w:ascii="Segoe UI" w:hAnsi="Segoe UI" w:cs="Segoe UI"/>
          <w:lang w:val="en-US"/>
        </w:rPr>
        <w:t xml:space="preserve">Epithelial cluster expresses </w:t>
      </w:r>
      <w:proofErr w:type="spellStart"/>
      <w:r w:rsidRPr="003B4C23">
        <w:rPr>
          <w:rFonts w:ascii="Segoe UI" w:hAnsi="Segoe UI" w:cs="Segoe UI"/>
          <w:lang w:val="en-US"/>
        </w:rPr>
        <w:t>EpCAM</w:t>
      </w:r>
      <w:proofErr w:type="spellEnd"/>
      <w:r w:rsidRPr="003B4C23">
        <w:rPr>
          <w:rFonts w:ascii="Segoe UI" w:hAnsi="Segoe UI" w:cs="Segoe UI"/>
          <w:lang w:val="en-US"/>
        </w:rPr>
        <w:t xml:space="preserve"> and CD138. </w:t>
      </w:r>
      <w:commentRangeStart w:id="5"/>
      <w:r w:rsidRPr="003B4C23">
        <w:rPr>
          <w:rFonts w:ascii="Segoe UI" w:hAnsi="Segoe UI" w:cs="Segoe UI"/>
          <w:lang w:val="en-US"/>
        </w:rPr>
        <w:t xml:space="preserve">CD138 in murine lung can be expressed by epithelial cells </w:t>
      </w:r>
      <w:commentRangeEnd w:id="5"/>
      <w:r w:rsidRPr="003B4C23">
        <w:rPr>
          <w:rStyle w:val="Kommentarzeichen"/>
          <w:lang w:val="en-US"/>
        </w:rPr>
        <w:commentReference w:id="5"/>
      </w:r>
    </w:p>
    <w:p w14:paraId="6F622EB9" w14:textId="77777777" w:rsidR="00B83D82" w:rsidRPr="003B4C23" w:rsidRDefault="00B83D82" w:rsidP="005A3A2F">
      <w:pPr>
        <w:jc w:val="both"/>
        <w:rPr>
          <w:rFonts w:ascii="Segoe UI" w:hAnsi="Segoe UI" w:cs="Segoe UI"/>
          <w:lang w:val="en-US"/>
        </w:rPr>
      </w:pPr>
    </w:p>
    <w:p w14:paraId="6859106C" w14:textId="205B6242" w:rsidR="00B83D82" w:rsidRPr="003B4C23" w:rsidRDefault="00F7129E" w:rsidP="005A3A2F">
      <w:pPr>
        <w:jc w:val="both"/>
        <w:rPr>
          <w:rFonts w:ascii="Segoe UI" w:hAnsi="Segoe UI" w:cs="Segoe UI"/>
          <w:b/>
          <w:bCs/>
          <w:lang w:val="en-US"/>
        </w:rPr>
      </w:pPr>
      <w:r w:rsidRPr="003B4C23">
        <w:rPr>
          <w:rFonts w:ascii="Segoe UI" w:hAnsi="Segoe UI" w:cs="Segoe UI"/>
          <w:b/>
          <w:bCs/>
          <w:lang w:val="en-US"/>
        </w:rPr>
        <w:t xml:space="preserve">Quantification </w:t>
      </w:r>
      <w:r w:rsidR="00CA726A" w:rsidRPr="003B4C23">
        <w:rPr>
          <w:rFonts w:ascii="Segoe UI" w:hAnsi="Segoe UI" w:cs="Segoe UI"/>
          <w:b/>
          <w:bCs/>
          <w:lang w:val="en-US"/>
        </w:rPr>
        <w:t xml:space="preserve">and spatial analysis </w:t>
      </w:r>
      <w:r w:rsidRPr="003B4C23">
        <w:rPr>
          <w:rFonts w:ascii="Segoe UI" w:hAnsi="Segoe UI" w:cs="Segoe UI"/>
          <w:b/>
          <w:bCs/>
          <w:lang w:val="en-US"/>
        </w:rPr>
        <w:t>of ILCs in lung</w:t>
      </w:r>
    </w:p>
    <w:p w14:paraId="67029BCC" w14:textId="77777777" w:rsidR="00B83D82" w:rsidRPr="003B4C23" w:rsidRDefault="00B83D82" w:rsidP="005A3A2F">
      <w:pPr>
        <w:jc w:val="both"/>
        <w:rPr>
          <w:rFonts w:ascii="Segoe UI" w:hAnsi="Segoe UI" w:cs="Segoe UI"/>
          <w:b/>
          <w:bCs/>
          <w:lang w:val="en-US"/>
        </w:rPr>
      </w:pPr>
    </w:p>
    <w:p w14:paraId="65E60560" w14:textId="3518DB79" w:rsidR="00CA726A" w:rsidRPr="003B4C23" w:rsidRDefault="00CA726A" w:rsidP="00CA726A">
      <w:pPr>
        <w:jc w:val="both"/>
        <w:rPr>
          <w:rFonts w:ascii="Segoe UI" w:hAnsi="Segoe UI" w:cs="Segoe UI"/>
          <w:b/>
          <w:bCs/>
          <w:lang w:val="en-US"/>
        </w:rPr>
      </w:pPr>
      <w:r w:rsidRPr="003B4C23">
        <w:rPr>
          <w:rFonts w:ascii="Segoe UI" w:hAnsi="Segoe UI" w:cs="Segoe UI"/>
          <w:b/>
          <w:bCs/>
          <w:lang w:val="en-US"/>
        </w:rPr>
        <w:t>Quantification and spatial analysis of ILCs in SI</w:t>
      </w:r>
    </w:p>
    <w:p w14:paraId="2D481694" w14:textId="77777777" w:rsidR="00B83D82" w:rsidRPr="003B4C23" w:rsidRDefault="00B83D82" w:rsidP="005A3A2F">
      <w:pPr>
        <w:jc w:val="both"/>
        <w:rPr>
          <w:rFonts w:ascii="Segoe UI" w:hAnsi="Segoe UI" w:cs="Segoe UI"/>
          <w:b/>
          <w:bCs/>
          <w:lang w:val="en-US"/>
        </w:rPr>
      </w:pPr>
    </w:p>
    <w:p w14:paraId="0E4503BA" w14:textId="77777777" w:rsidR="00CA726A" w:rsidRPr="003B4C23" w:rsidRDefault="00CA726A" w:rsidP="005A3A2F">
      <w:pPr>
        <w:jc w:val="both"/>
        <w:rPr>
          <w:rFonts w:ascii="Segoe UI" w:hAnsi="Segoe UI" w:cs="Segoe UI"/>
          <w:b/>
          <w:bCs/>
          <w:lang w:val="en-US"/>
        </w:rPr>
      </w:pPr>
    </w:p>
    <w:p w14:paraId="43630773" w14:textId="76575877" w:rsidR="00B83D82" w:rsidRPr="003B4C23" w:rsidRDefault="00FB6177" w:rsidP="005A3A2F">
      <w:pPr>
        <w:jc w:val="both"/>
        <w:rPr>
          <w:rFonts w:ascii="Segoe UI" w:hAnsi="Segoe UI" w:cs="Segoe UI"/>
          <w:b/>
          <w:bCs/>
          <w:lang w:val="en-US"/>
        </w:rPr>
      </w:pPr>
      <w:r w:rsidRPr="003B4C23">
        <w:rPr>
          <w:rFonts w:ascii="Segoe UI" w:hAnsi="Segoe UI" w:cs="Segoe UI"/>
          <w:b/>
          <w:bCs/>
          <w:lang w:val="en-US"/>
        </w:rPr>
        <w:t>Data Limitations and Perspectives (maximum 250 words)</w:t>
      </w:r>
    </w:p>
    <w:p w14:paraId="29BD6B69" w14:textId="77777777" w:rsidR="00B83D82" w:rsidRPr="003B4C23" w:rsidRDefault="00B83D82" w:rsidP="005A3A2F">
      <w:pPr>
        <w:jc w:val="both"/>
        <w:rPr>
          <w:rFonts w:ascii="Segoe UI" w:hAnsi="Segoe UI" w:cs="Segoe UI"/>
          <w:bCs/>
          <w:lang w:val="en-US"/>
        </w:rPr>
      </w:pPr>
    </w:p>
    <w:p w14:paraId="7C11B727" w14:textId="1E6A12D3" w:rsidR="007C62D0" w:rsidRPr="003B4C23"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Segmentation</w:t>
      </w:r>
    </w:p>
    <w:p w14:paraId="7E31F422" w14:textId="4314019C" w:rsidR="007C62D0" w:rsidRPr="003B4C23" w:rsidRDefault="007C62D0" w:rsidP="007C62D0">
      <w:pPr>
        <w:pStyle w:val="Listenabsatz"/>
        <w:numPr>
          <w:ilvl w:val="0"/>
          <w:numId w:val="3"/>
        </w:numPr>
        <w:jc w:val="both"/>
        <w:rPr>
          <w:rFonts w:ascii="Segoe UI" w:hAnsi="Segoe UI" w:cs="Segoe UI"/>
          <w:bCs/>
          <w:lang w:val="en-US"/>
        </w:rPr>
      </w:pPr>
      <w:r w:rsidRPr="003B4C23">
        <w:rPr>
          <w:rFonts w:ascii="Segoe UI" w:hAnsi="Segoe UI" w:cs="Segoe UI"/>
          <w:bCs/>
          <w:lang w:val="en-US"/>
        </w:rPr>
        <w:t>Analysis time</w:t>
      </w:r>
    </w:p>
    <w:p w14:paraId="3B1B8505" w14:textId="77777777" w:rsidR="007C62D0" w:rsidRPr="003B4C23" w:rsidRDefault="007C62D0" w:rsidP="005A3A2F">
      <w:pPr>
        <w:jc w:val="both"/>
        <w:rPr>
          <w:rFonts w:ascii="Segoe UI" w:hAnsi="Segoe UI" w:cs="Segoe UI"/>
          <w:bCs/>
          <w:lang w:val="en-US"/>
        </w:rPr>
      </w:pPr>
    </w:p>
    <w:p w14:paraId="46CCCEA1" w14:textId="13986A02" w:rsidR="00F6277E" w:rsidRPr="003B4C23" w:rsidRDefault="00F6277E" w:rsidP="005A3A2F">
      <w:pPr>
        <w:jc w:val="both"/>
        <w:rPr>
          <w:rFonts w:ascii="Segoe UI" w:hAnsi="Segoe UI" w:cs="Segoe UI"/>
          <w:b/>
          <w:bCs/>
          <w:lang w:val="en-US"/>
        </w:rPr>
      </w:pPr>
      <w:r w:rsidRPr="003B4C23">
        <w:rPr>
          <w:rFonts w:ascii="Segoe UI" w:hAnsi="Segoe UI" w:cs="Segoe UI"/>
          <w:b/>
          <w:bCs/>
          <w:lang w:val="en-US"/>
        </w:rPr>
        <w:t>MATERIAL AND METHODS</w:t>
      </w:r>
    </w:p>
    <w:p w14:paraId="5DF44416" w14:textId="5D5937C2"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lang w:val="en-US"/>
        </w:rPr>
        <w:t>Mice</w:t>
      </w:r>
    </w:p>
    <w:p w14:paraId="6EEE2CE4" w14:textId="5E8CE32E" w:rsidR="00276FB5" w:rsidRPr="003B4C23" w:rsidRDefault="00276FB5" w:rsidP="00276FB5">
      <w:pPr>
        <w:jc w:val="both"/>
        <w:rPr>
          <w:rFonts w:ascii="Segoe UI" w:hAnsi="Segoe UI" w:cs="Segoe UI"/>
          <w:b/>
          <w:bCs/>
          <w:sz w:val="20"/>
          <w:szCs w:val="20"/>
          <w:lang w:val="en-US"/>
        </w:rPr>
      </w:pPr>
      <w:r w:rsidRPr="003B4C23">
        <w:rPr>
          <w:rFonts w:ascii="Segoe UI" w:hAnsi="Segoe UI" w:cs="Segoe UI"/>
          <w:b/>
          <w:bCs/>
          <w:sz w:val="20"/>
          <w:szCs w:val="20"/>
          <w:lang w:val="en-US"/>
        </w:rPr>
        <w:t>Ethical statement</w:t>
      </w:r>
    </w:p>
    <w:p w14:paraId="423D1A71" w14:textId="78D1094A" w:rsidR="00276FB5" w:rsidRPr="003B4C23" w:rsidRDefault="00276FB5" w:rsidP="00276FB5">
      <w:pPr>
        <w:jc w:val="both"/>
        <w:rPr>
          <w:rFonts w:ascii="Segoe UI" w:hAnsi="Segoe UI" w:cs="Segoe UI"/>
          <w:sz w:val="20"/>
          <w:szCs w:val="20"/>
          <w:lang w:val="en-US"/>
        </w:rPr>
      </w:pPr>
      <w:r w:rsidRPr="003B4C23">
        <w:rPr>
          <w:rFonts w:ascii="Segoe UI" w:hAnsi="Segoe UI" w:cs="Segoe UI"/>
          <w:sz w:val="20"/>
          <w:szCs w:val="20"/>
          <w:lang w:val="en-US"/>
        </w:rPr>
        <w:t xml:space="preserve">The research presented in this manuscript complies with all relevant ethical regulations. All experimental procedures involving animals were carried out after approval of the study protocols by the </w:t>
      </w:r>
      <w:proofErr w:type="spellStart"/>
      <w:r w:rsidRPr="003B4C23">
        <w:rPr>
          <w:rFonts w:ascii="Segoe UI" w:hAnsi="Segoe UI" w:cs="Segoe UI"/>
          <w:sz w:val="20"/>
          <w:szCs w:val="20"/>
          <w:lang w:val="en-US"/>
        </w:rPr>
        <w:t>Landesamt</w:t>
      </w:r>
      <w:proofErr w:type="spellEnd"/>
      <w:r w:rsidRPr="003B4C23">
        <w:rPr>
          <w:rFonts w:ascii="Segoe UI" w:hAnsi="Segoe UI" w:cs="Segoe UI"/>
          <w:sz w:val="20"/>
          <w:szCs w:val="20"/>
          <w:lang w:val="en-US"/>
        </w:rPr>
        <w:t xml:space="preserve"> für Gesundheit und </w:t>
      </w:r>
      <w:proofErr w:type="spellStart"/>
      <w:r w:rsidRPr="003B4C23">
        <w:rPr>
          <w:rFonts w:ascii="Segoe UI" w:hAnsi="Segoe UI" w:cs="Segoe UI"/>
          <w:sz w:val="20"/>
          <w:szCs w:val="20"/>
          <w:lang w:val="en-US"/>
        </w:rPr>
        <w:t>Soziales</w:t>
      </w:r>
      <w:proofErr w:type="spellEnd"/>
      <w:r w:rsidRPr="003B4C23">
        <w:rPr>
          <w:rFonts w:ascii="Segoe UI" w:hAnsi="Segoe UI" w:cs="Segoe UI"/>
          <w:sz w:val="20"/>
          <w:szCs w:val="20"/>
          <w:lang w:val="en-US"/>
        </w:rPr>
        <w:t xml:space="preserve"> Berlin, animal license number (</w:t>
      </w:r>
      <w:r w:rsidRPr="003B4C23">
        <w:rPr>
          <w:rFonts w:ascii="Segoe UI" w:hAnsi="Segoe UI" w:cs="Segoe UI"/>
          <w:sz w:val="20"/>
          <w:szCs w:val="20"/>
          <w:highlight w:val="yellow"/>
          <w:lang w:val="en-US"/>
        </w:rPr>
        <w:t>G</w:t>
      </w:r>
      <w:r w:rsidRPr="003B4C23">
        <w:rPr>
          <w:rFonts w:ascii="Segoe UI" w:hAnsi="Segoe UI" w:cs="Segoe UI"/>
          <w:sz w:val="20"/>
          <w:szCs w:val="20"/>
          <w:lang w:val="en-US"/>
        </w:rPr>
        <w:t xml:space="preserve">). Mice </w:t>
      </w:r>
      <w:r w:rsidR="007C62D0" w:rsidRPr="003B4C23">
        <w:rPr>
          <w:rFonts w:ascii="Segoe UI" w:hAnsi="Segoe UI" w:cs="Segoe UI"/>
          <w:sz w:val="20"/>
          <w:szCs w:val="20"/>
          <w:lang w:val="en-US"/>
        </w:rPr>
        <w:t xml:space="preserve">used for this study </w:t>
      </w:r>
      <w:r w:rsidRPr="003B4C23">
        <w:rPr>
          <w:rFonts w:ascii="Segoe UI" w:hAnsi="Segoe UI" w:cs="Segoe UI"/>
          <w:sz w:val="20"/>
          <w:szCs w:val="20"/>
          <w:lang w:val="en-US"/>
        </w:rPr>
        <w:t xml:space="preserve">were kept </w:t>
      </w:r>
      <w:r w:rsidR="007C62D0" w:rsidRPr="003B4C23">
        <w:rPr>
          <w:rFonts w:ascii="Segoe UI" w:hAnsi="Segoe UI" w:cs="Segoe UI"/>
          <w:sz w:val="20"/>
          <w:szCs w:val="20"/>
          <w:lang w:val="en-US"/>
        </w:rPr>
        <w:t xml:space="preserve">in the </w:t>
      </w:r>
      <w:r w:rsidR="007C62D0" w:rsidRPr="003B4C23">
        <w:rPr>
          <w:rFonts w:ascii="Segoe UI" w:hAnsi="Segoe UI" w:cs="Segoe UI"/>
          <w:sz w:val="20"/>
          <w:szCs w:val="20"/>
          <w:lang w:val="en-US"/>
        </w:rPr>
        <w:lastRenderedPageBreak/>
        <w:t xml:space="preserve">animal facilities of the DRFZ </w:t>
      </w:r>
      <w:r w:rsidRPr="003B4C23">
        <w:rPr>
          <w:rFonts w:ascii="Segoe UI" w:hAnsi="Segoe UI" w:cs="Segoe UI"/>
          <w:sz w:val="20"/>
          <w:szCs w:val="20"/>
          <w:lang w:val="en-US"/>
        </w:rPr>
        <w:t xml:space="preserve">under specific pathogen free conditions, </w:t>
      </w:r>
      <w:r w:rsidR="007C62D0" w:rsidRPr="003B4C23">
        <w:rPr>
          <w:rFonts w:ascii="Segoe UI" w:hAnsi="Segoe UI" w:cs="Segoe UI"/>
          <w:sz w:val="20"/>
          <w:szCs w:val="20"/>
          <w:lang w:val="en-US"/>
        </w:rPr>
        <w:t xml:space="preserve">which included the maintenance of </w:t>
      </w:r>
      <w:r w:rsidRPr="003B4C23">
        <w:rPr>
          <w:rFonts w:ascii="Segoe UI" w:hAnsi="Segoe UI" w:cs="Segoe UI"/>
          <w:sz w:val="20"/>
          <w:szCs w:val="20"/>
          <w:lang w:val="en-US"/>
        </w:rPr>
        <w:t xml:space="preserve">a 12-h light/dark cycle with the ambient temperature set to 22 ± 2 °C and air humidity 55 ± 10% </w:t>
      </w:r>
      <w:proofErr w:type="spellStart"/>
      <w:r w:rsidRPr="003B4C23">
        <w:rPr>
          <w:rFonts w:ascii="Segoe UI" w:hAnsi="Segoe UI" w:cs="Segoe UI"/>
          <w:sz w:val="20"/>
          <w:szCs w:val="20"/>
          <w:lang w:val="en-US"/>
        </w:rPr>
        <w:t>rH</w:t>
      </w:r>
      <w:proofErr w:type="spellEnd"/>
      <w:r w:rsidRPr="003B4C23">
        <w:rPr>
          <w:rFonts w:ascii="Segoe UI" w:hAnsi="Segoe UI" w:cs="Segoe UI"/>
          <w:sz w:val="20"/>
          <w:szCs w:val="20"/>
          <w:lang w:val="en-US"/>
        </w:rPr>
        <w:t xml:space="preserve">. Food and autoclaved water were provided </w:t>
      </w:r>
      <w:r w:rsidRPr="003B4C23">
        <w:rPr>
          <w:rFonts w:ascii="Segoe UI" w:hAnsi="Segoe UI" w:cs="Segoe UI"/>
          <w:i/>
          <w:sz w:val="20"/>
          <w:szCs w:val="20"/>
          <w:lang w:val="en-US"/>
        </w:rPr>
        <w:t>ad libitum</w:t>
      </w:r>
      <w:r w:rsidR="007C62D0" w:rsidRPr="003B4C23">
        <w:rPr>
          <w:rFonts w:ascii="Segoe UI" w:hAnsi="Segoe UI" w:cs="Segoe UI"/>
          <w:i/>
          <w:sz w:val="20"/>
          <w:szCs w:val="20"/>
          <w:lang w:val="en-US"/>
        </w:rPr>
        <w:t xml:space="preserve">. </w:t>
      </w:r>
      <w:r w:rsidRPr="003B4C23">
        <w:rPr>
          <w:rFonts w:ascii="Segoe UI" w:hAnsi="Segoe UI" w:cs="Segoe UI"/>
          <w:sz w:val="20"/>
          <w:szCs w:val="20"/>
          <w:lang w:val="en-US"/>
        </w:rPr>
        <w:t xml:space="preserve"> </w:t>
      </w:r>
      <w:r w:rsidR="007C62D0" w:rsidRPr="003B4C23">
        <w:rPr>
          <w:rFonts w:ascii="Segoe UI" w:hAnsi="Segoe UI" w:cs="Segoe UI"/>
          <w:sz w:val="20"/>
          <w:szCs w:val="20"/>
          <w:lang w:val="en-US"/>
        </w:rPr>
        <w:t xml:space="preserve">The housing of the animals were cages that were </w:t>
      </w:r>
      <w:r w:rsidRPr="003B4C23">
        <w:rPr>
          <w:rFonts w:ascii="Segoe UI" w:hAnsi="Segoe UI" w:cs="Segoe UI"/>
          <w:sz w:val="20"/>
          <w:szCs w:val="20"/>
          <w:lang w:val="en-US"/>
        </w:rPr>
        <w:t>individually ventilated (IVCs)</w:t>
      </w:r>
      <w:r w:rsidR="007C62D0" w:rsidRPr="003B4C23">
        <w:rPr>
          <w:rFonts w:ascii="Segoe UI" w:hAnsi="Segoe UI" w:cs="Segoe UI"/>
          <w:sz w:val="20"/>
          <w:szCs w:val="20"/>
          <w:lang w:val="en-US"/>
        </w:rPr>
        <w:t xml:space="preserve"> and contained </w:t>
      </w:r>
      <w:r w:rsidRPr="003B4C23">
        <w:rPr>
          <w:rFonts w:ascii="Segoe UI" w:hAnsi="Segoe UI" w:cs="Segoe UI"/>
          <w:sz w:val="20"/>
          <w:szCs w:val="20"/>
          <w:lang w:val="en-US"/>
        </w:rPr>
        <w:t>an enriched environment. Animal experiments were conducted following the 3 R Principles: replace, reduce, refine. Mice were handled using tunnels to reduce stress and anxiety.</w:t>
      </w:r>
    </w:p>
    <w:p w14:paraId="0DC2CCAA" w14:textId="1CC6BF37" w:rsidR="00276FB5" w:rsidRPr="003B4C23" w:rsidRDefault="000F288D" w:rsidP="005A3A2F">
      <w:pPr>
        <w:jc w:val="both"/>
        <w:rPr>
          <w:rFonts w:ascii="Segoe UI" w:hAnsi="Segoe UI" w:cs="Segoe UI"/>
          <w:b/>
          <w:sz w:val="20"/>
          <w:szCs w:val="20"/>
          <w:lang w:val="en-US"/>
        </w:rPr>
      </w:pPr>
      <w:r w:rsidRPr="003B4C23">
        <w:rPr>
          <w:rFonts w:ascii="Segoe UI" w:hAnsi="Segoe UI" w:cs="Segoe UI"/>
          <w:b/>
          <w:sz w:val="20"/>
          <w:szCs w:val="20"/>
          <w:lang w:val="en-US"/>
        </w:rPr>
        <w:t>IL-33 application</w:t>
      </w:r>
    </w:p>
    <w:p w14:paraId="2D9701FC" w14:textId="7E3E0A31" w:rsidR="00276FB5" w:rsidRPr="003B4C23" w:rsidRDefault="00E94C21" w:rsidP="005A3A2F">
      <w:pPr>
        <w:jc w:val="both"/>
        <w:rPr>
          <w:rFonts w:ascii="Segoe UI" w:hAnsi="Segoe UI" w:cs="Segoe UI"/>
          <w:sz w:val="20"/>
          <w:szCs w:val="20"/>
          <w:lang w:val="en-US"/>
        </w:rPr>
      </w:pPr>
      <w:r w:rsidRPr="003B4C23">
        <w:rPr>
          <w:rFonts w:ascii="Segoe UI" w:hAnsi="Segoe UI" w:cs="Segoe UI"/>
          <w:sz w:val="20"/>
          <w:szCs w:val="20"/>
          <w:lang w:val="en-US"/>
        </w:rPr>
        <w:t>Female 12- to 14-week-old GATA3-enhanced green fluorescent protein (</w:t>
      </w:r>
      <w:proofErr w:type="spellStart"/>
      <w:r w:rsidRPr="003B4C23">
        <w:rPr>
          <w:rFonts w:ascii="Segoe UI" w:hAnsi="Segoe UI" w:cs="Segoe UI"/>
          <w:sz w:val="20"/>
          <w:szCs w:val="20"/>
          <w:lang w:val="en-US"/>
        </w:rPr>
        <w:t>eGFP</w:t>
      </w:r>
      <w:proofErr w:type="spellEnd"/>
      <w:r w:rsidRPr="003B4C23">
        <w:rPr>
          <w:rFonts w:ascii="Segoe UI" w:hAnsi="Segoe UI" w:cs="Segoe UI"/>
          <w:sz w:val="20"/>
          <w:szCs w:val="20"/>
          <w:lang w:val="en-US"/>
        </w:rPr>
        <w:t xml:space="preserve">) reporter mice </w:t>
      </w:r>
      <w:r w:rsidRPr="003B4C23">
        <w:rPr>
          <w:rFonts w:ascii="Segoe UI" w:hAnsi="Segoe UI" w:cs="Segoe UI"/>
          <w:sz w:val="20"/>
          <w:szCs w:val="20"/>
          <w:highlight w:val="yellow"/>
          <w:lang w:val="en-US"/>
        </w:rPr>
        <w:t xml:space="preserve">(van </w:t>
      </w:r>
      <w:proofErr w:type="spellStart"/>
      <w:r w:rsidRPr="003B4C23">
        <w:rPr>
          <w:rFonts w:ascii="Segoe UI" w:hAnsi="Segoe UI" w:cs="Segoe UI"/>
          <w:sz w:val="20"/>
          <w:szCs w:val="20"/>
          <w:highlight w:val="yellow"/>
          <w:lang w:val="en-US"/>
        </w:rPr>
        <w:t>Doorninck</w:t>
      </w:r>
      <w:proofErr w:type="spellEnd"/>
      <w:r w:rsidRPr="003B4C23">
        <w:rPr>
          <w:rFonts w:ascii="Segoe UI" w:hAnsi="Segoe UI" w:cs="Segoe UI"/>
          <w:sz w:val="20"/>
          <w:szCs w:val="20"/>
          <w:highlight w:val="yellow"/>
          <w:lang w:val="en-US"/>
        </w:rPr>
        <w:t xml:space="preserve"> et al. 1999)</w:t>
      </w:r>
      <w:r w:rsidRPr="003B4C23">
        <w:rPr>
          <w:rFonts w:ascii="Segoe UI" w:hAnsi="Segoe UI" w:cs="Segoe UI"/>
          <w:sz w:val="20"/>
          <w:szCs w:val="20"/>
          <w:lang w:val="en-US"/>
        </w:rPr>
        <w:t xml:space="preserve"> were </w:t>
      </w:r>
      <w:proofErr w:type="spellStart"/>
      <w:r w:rsidRPr="003B4C23">
        <w:rPr>
          <w:rFonts w:ascii="Segoe UI" w:hAnsi="Segoe UI" w:cs="Segoe UI"/>
          <w:sz w:val="20"/>
          <w:szCs w:val="20"/>
          <w:lang w:val="en-US"/>
        </w:rPr>
        <w:t>i.p.</w:t>
      </w:r>
      <w:proofErr w:type="spellEnd"/>
      <w:r w:rsidRPr="003B4C23">
        <w:rPr>
          <w:rFonts w:ascii="Segoe UI" w:hAnsi="Segoe UI" w:cs="Segoe UI"/>
          <w:sz w:val="20"/>
          <w:szCs w:val="20"/>
          <w:lang w:val="en-US"/>
        </w:rPr>
        <w:t>-injected with 300 ng recombinant carrier-free mouse IL-33 (</w:t>
      </w:r>
      <w:proofErr w:type="spellStart"/>
      <w:r w:rsidRPr="003B4C23">
        <w:rPr>
          <w:rFonts w:ascii="Segoe UI" w:hAnsi="Segoe UI" w:cs="Segoe UI"/>
          <w:sz w:val="20"/>
          <w:szCs w:val="20"/>
          <w:lang w:val="en-US"/>
        </w:rPr>
        <w:t>Biolegend</w:t>
      </w:r>
      <w:proofErr w:type="spellEnd"/>
      <w:r w:rsidRPr="003B4C23">
        <w:rPr>
          <w:rFonts w:ascii="Segoe UI" w:hAnsi="Segoe UI" w:cs="Segoe UI"/>
          <w:sz w:val="20"/>
          <w:szCs w:val="20"/>
          <w:lang w:val="en-US"/>
        </w:rPr>
        <w:t xml:space="preserve">, San Diego, USA) solved in 0.1 to 0.5 ml sterile saline on up to three consecutive days. The mice were inspected and weighted on a daily basis. </w:t>
      </w:r>
    </w:p>
    <w:p w14:paraId="5E13D536" w14:textId="2404C20F" w:rsidR="002D7992" w:rsidRPr="003B4C23" w:rsidRDefault="002D7992" w:rsidP="005A3A2F">
      <w:pPr>
        <w:jc w:val="both"/>
        <w:rPr>
          <w:rFonts w:ascii="Segoe UI" w:hAnsi="Segoe UI" w:cs="Segoe UI"/>
          <w:b/>
          <w:bCs/>
          <w:sz w:val="20"/>
          <w:szCs w:val="20"/>
          <w:lang w:val="en-US"/>
        </w:rPr>
      </w:pPr>
      <w:r w:rsidRPr="003B4C23">
        <w:rPr>
          <w:rFonts w:ascii="Segoe UI" w:hAnsi="Segoe UI" w:cs="Segoe UI"/>
          <w:b/>
          <w:bCs/>
          <w:sz w:val="20"/>
          <w:szCs w:val="20"/>
          <w:lang w:val="en-US"/>
        </w:rPr>
        <w:t>Organ isolation and tissue preparation</w:t>
      </w:r>
    </w:p>
    <w:p w14:paraId="447F42F0" w14:textId="0946061A" w:rsidR="002D7992" w:rsidRPr="003B4C23" w:rsidRDefault="002D7992" w:rsidP="005A3A2F">
      <w:pPr>
        <w:jc w:val="both"/>
        <w:rPr>
          <w:rFonts w:ascii="Segoe UI" w:hAnsi="Segoe UI" w:cs="Segoe UI"/>
          <w:sz w:val="20"/>
          <w:szCs w:val="20"/>
          <w:lang w:val="en-US"/>
        </w:rPr>
      </w:pPr>
      <w:r w:rsidRPr="003B4C23">
        <w:rPr>
          <w:rFonts w:ascii="Segoe UI" w:hAnsi="Segoe UI" w:cs="Segoe UI"/>
          <w:sz w:val="20"/>
          <w:szCs w:val="20"/>
          <w:lang w:val="en-US"/>
        </w:rPr>
        <w:t xml:space="preserve">Mice were sacrificed after none, 1, 2, or 3 doses of IL-33, 24 hours after the last dose. Approximately 1.5 hours before killing the mice, </w:t>
      </w:r>
      <w:r w:rsidRPr="003B4C23">
        <w:rPr>
          <w:rFonts w:ascii="Segoe UI" w:hAnsi="Segoe UI" w:cs="Segoe UI"/>
          <w:i/>
          <w:sz w:val="20"/>
          <w:szCs w:val="20"/>
          <w:lang w:val="en-US"/>
        </w:rPr>
        <w:t>intra-venous (</w:t>
      </w:r>
      <w:proofErr w:type="spellStart"/>
      <w:r w:rsidRPr="003B4C23">
        <w:rPr>
          <w:rFonts w:ascii="Segoe UI" w:hAnsi="Segoe UI" w:cs="Segoe UI"/>
          <w:i/>
          <w:sz w:val="20"/>
          <w:szCs w:val="20"/>
          <w:lang w:val="en-US"/>
        </w:rPr>
        <w:t>i.v.</w:t>
      </w:r>
      <w:proofErr w:type="spellEnd"/>
      <w:r w:rsidRPr="003B4C23">
        <w:rPr>
          <w:rFonts w:ascii="Segoe UI" w:hAnsi="Segoe UI" w:cs="Segoe UI"/>
          <w:i/>
          <w:sz w:val="20"/>
          <w:szCs w:val="20"/>
          <w:lang w:val="en-US"/>
        </w:rPr>
        <w:t>)</w:t>
      </w:r>
      <w:r w:rsidRPr="003B4C23">
        <w:rPr>
          <w:rFonts w:ascii="Segoe UI" w:hAnsi="Segoe UI" w:cs="Segoe UI"/>
          <w:sz w:val="20"/>
          <w:szCs w:val="20"/>
          <w:lang w:val="en-US"/>
        </w:rPr>
        <w:t xml:space="preserve"> administration of 200 mg/kg bodyweight Pimonidazole (</w:t>
      </w:r>
      <w:proofErr w:type="spellStart"/>
      <w:r w:rsidRPr="003B4C23">
        <w:rPr>
          <w:rFonts w:ascii="Segoe UI" w:hAnsi="Segoe UI" w:cs="Segoe UI"/>
          <w:sz w:val="20"/>
          <w:szCs w:val="20"/>
          <w:lang w:val="en-US"/>
        </w:rPr>
        <w:t>Hypoxyprobe</w:t>
      </w:r>
      <w:proofErr w:type="spellEnd"/>
      <w:r w:rsidRPr="003B4C23">
        <w:rPr>
          <w:rFonts w:ascii="Segoe UI" w:hAnsi="Segoe UI" w:cs="Segoe UI"/>
          <w:sz w:val="20"/>
          <w:szCs w:val="20"/>
          <w:lang w:val="en-US"/>
        </w:rPr>
        <w:t xml:space="preserve">, Burlington, USA) was performed. Mice were anesthetized and perfused with 1 % freshly prepared electron-microscopy grade paraformaldehyde (PFA) (EMS, Hatfield, USA) solution. The SI was isolated and flushed extensively with 50 ml Phosphate Buffered saline (PBS) using a syringe before incubation in freshly prepared 1 % PFA in PBS solution for three hours at 4 °C. The lungs were isolated still connected by the trachea, and incubated for three hours in 1 % PFA solution at 4 °C. The PFA solution was discarded, and the samples rinsed with cold PBS for 2-5 min on ice. Afterwards, the organs were incubated in 15 % sucrose solution at 4 °C. After 6 to 12 hours, the sucrose solution was discarded and the samples were put into 30 % sucrose solution for 6 to 12 hours at 4 °C. Lung samples were prepared by inflating the lungs through the trachea with 1:2 </w:t>
      </w:r>
      <w:proofErr w:type="spellStart"/>
      <w:r w:rsidRPr="003B4C23">
        <w:rPr>
          <w:rFonts w:ascii="Segoe UI" w:hAnsi="Segoe UI" w:cs="Segoe UI"/>
          <w:sz w:val="20"/>
          <w:szCs w:val="20"/>
          <w:lang w:val="en-US"/>
        </w:rPr>
        <w:t>PBS:Tissue-Tek</w:t>
      </w:r>
      <w:proofErr w:type="spellEnd"/>
      <w:r w:rsidRPr="003B4C23">
        <w:rPr>
          <w:rFonts w:ascii="Segoe UI" w:hAnsi="Segoe UI" w:cs="Segoe UI"/>
          <w:sz w:val="20"/>
          <w:szCs w:val="20"/>
          <w:lang w:val="en-US"/>
        </w:rPr>
        <w:t xml:space="preserve"> O.C.T. Compound (Sakura) solution using a syringe and carefully put into prefilled cryomolds containing O.C.T. medium. To prepare the SI for freezing, the SI was cut into three equal parts. Each part was then slid on blunt scissors and carefully cut longitudinally. Swiss roll samples were prepared </w:t>
      </w:r>
      <w:r w:rsidRPr="003B4C23">
        <w:rPr>
          <w:rFonts w:ascii="Segoe UI" w:hAnsi="Segoe UI" w:cs="Segoe UI"/>
          <w:sz w:val="20"/>
          <w:szCs w:val="20"/>
          <w:highlight w:val="yellow"/>
          <w:lang w:val="en-US"/>
        </w:rPr>
        <w:t>(</w:t>
      </w:r>
      <w:proofErr w:type="spellStart"/>
      <w:r w:rsidRPr="003B4C23">
        <w:rPr>
          <w:rFonts w:ascii="Segoe UI" w:hAnsi="Segoe UI" w:cs="Segoe UI"/>
          <w:sz w:val="20"/>
          <w:szCs w:val="20"/>
          <w:highlight w:val="yellow"/>
          <w:lang w:val="en-US"/>
        </w:rPr>
        <w:t>Moolenbeek</w:t>
      </w:r>
      <w:proofErr w:type="spellEnd"/>
      <w:r w:rsidRPr="003B4C23">
        <w:rPr>
          <w:rFonts w:ascii="Segoe UI" w:hAnsi="Segoe UI" w:cs="Segoe UI"/>
          <w:sz w:val="20"/>
          <w:szCs w:val="20"/>
          <w:highlight w:val="yellow"/>
          <w:lang w:val="en-US"/>
        </w:rPr>
        <w:t xml:space="preserve"> &amp; </w:t>
      </w:r>
      <w:proofErr w:type="spellStart"/>
      <w:r w:rsidRPr="003B4C23">
        <w:rPr>
          <w:rFonts w:ascii="Segoe UI" w:hAnsi="Segoe UI" w:cs="Segoe UI"/>
          <w:sz w:val="20"/>
          <w:szCs w:val="20"/>
          <w:highlight w:val="yellow"/>
          <w:lang w:val="en-US"/>
        </w:rPr>
        <w:t>Ruitenberg</w:t>
      </w:r>
      <w:proofErr w:type="spellEnd"/>
      <w:r w:rsidRPr="003B4C23">
        <w:rPr>
          <w:rFonts w:ascii="Segoe UI" w:hAnsi="Segoe UI" w:cs="Segoe UI"/>
          <w:sz w:val="20"/>
          <w:szCs w:val="20"/>
          <w:highlight w:val="yellow"/>
          <w:lang w:val="en-US"/>
        </w:rPr>
        <w:t xml:space="preserve"> 1981)</w:t>
      </w:r>
      <w:r w:rsidRPr="003B4C23">
        <w:rPr>
          <w:rFonts w:ascii="Segoe UI" w:hAnsi="Segoe UI" w:cs="Segoe UI"/>
          <w:sz w:val="20"/>
          <w:szCs w:val="20"/>
          <w:lang w:val="en-US"/>
        </w:rPr>
        <w:t xml:space="preserve"> and carefully put into cryomolds filled with O.C.T. medium.</w:t>
      </w:r>
    </w:p>
    <w:p w14:paraId="781A836C" w14:textId="58FD731B" w:rsidR="007C5298" w:rsidRPr="003B4C23" w:rsidRDefault="007C5298" w:rsidP="003B4EE9">
      <w:pPr>
        <w:jc w:val="both"/>
        <w:rPr>
          <w:rFonts w:ascii="Segoe UI" w:hAnsi="Segoe UI" w:cs="Segoe UI"/>
          <w:b/>
          <w:bCs/>
          <w:lang w:val="en-US"/>
        </w:rPr>
      </w:pPr>
      <w:r w:rsidRPr="003B4C23">
        <w:rPr>
          <w:rFonts w:ascii="Segoe UI" w:hAnsi="Segoe UI" w:cs="Segoe UI"/>
          <w:b/>
          <w:bCs/>
          <w:lang w:val="en-US"/>
        </w:rPr>
        <w:t>Cyclic IF: Multi epitope ligand cartography (MELC)</w:t>
      </w:r>
    </w:p>
    <w:p w14:paraId="3F918FD2" w14:textId="5FC1F48E" w:rsidR="003B4EE9" w:rsidRPr="003B4C23" w:rsidRDefault="0022215F" w:rsidP="003B4EE9">
      <w:pPr>
        <w:jc w:val="both"/>
        <w:rPr>
          <w:rFonts w:ascii="Segoe UI" w:hAnsi="Segoe UI" w:cs="Segoe UI"/>
          <w:b/>
          <w:bCs/>
          <w:sz w:val="20"/>
          <w:szCs w:val="20"/>
          <w:lang w:val="en-US"/>
        </w:rPr>
      </w:pPr>
      <w:r w:rsidRPr="003B4C23">
        <w:rPr>
          <w:rFonts w:ascii="Segoe UI" w:hAnsi="Segoe UI" w:cs="Segoe UI"/>
          <w:b/>
          <w:bCs/>
          <w:sz w:val="20"/>
          <w:szCs w:val="20"/>
          <w:lang w:val="en-US"/>
        </w:rPr>
        <w:t xml:space="preserve">Tissue Preparation </w:t>
      </w:r>
    </w:p>
    <w:p w14:paraId="74418B7F" w14:textId="77777777" w:rsidR="003B4EE9" w:rsidRPr="003B4C23" w:rsidRDefault="00D12802" w:rsidP="003B4EE9">
      <w:pPr>
        <w:jc w:val="both"/>
        <w:rPr>
          <w:rFonts w:ascii="Segoe UI" w:hAnsi="Segoe UI" w:cs="Segoe UI"/>
          <w:color w:val="212121"/>
          <w:sz w:val="20"/>
          <w:szCs w:val="20"/>
          <w:lang w:val="en-US"/>
        </w:rPr>
      </w:pPr>
      <w:r w:rsidRPr="003B4C23">
        <w:rPr>
          <w:rFonts w:ascii="Segoe UI" w:hAnsi="Segoe UI" w:cs="Segoe UI"/>
          <w:color w:val="212121"/>
          <w:sz w:val="20"/>
          <w:szCs w:val="20"/>
          <w:lang w:val="en-US"/>
        </w:rPr>
        <w:t>Fresh frozen tissue was cut 5 µm thick with a NX80 cryotome (</w:t>
      </w:r>
      <w:proofErr w:type="spellStart"/>
      <w:r w:rsidRPr="003B4C23">
        <w:rPr>
          <w:rFonts w:ascii="Segoe UI" w:hAnsi="Segoe UI" w:cs="Segoe UI"/>
          <w:color w:val="212121"/>
          <w:sz w:val="20"/>
          <w:szCs w:val="20"/>
          <w:lang w:val="en-US"/>
        </w:rPr>
        <w:t>ThermoFisher</w:t>
      </w:r>
      <w:proofErr w:type="spellEnd"/>
      <w:r w:rsidRPr="003B4C23">
        <w:rPr>
          <w:rFonts w:ascii="Segoe UI" w:hAnsi="Segoe UI" w:cs="Segoe UI"/>
          <w:color w:val="212121"/>
          <w:sz w:val="20"/>
          <w:szCs w:val="20"/>
          <w:lang w:val="en-US"/>
        </w:rPr>
        <w:t>, Waltham, Massachusetts, USA)</w:t>
      </w:r>
      <w:r w:rsidR="005744B8" w:rsidRPr="003B4C23">
        <w:rPr>
          <w:rFonts w:ascii="Segoe UI" w:hAnsi="Segoe UI" w:cs="Segoe UI"/>
          <w:color w:val="212121"/>
          <w:sz w:val="20"/>
          <w:szCs w:val="20"/>
          <w:lang w:val="en-US"/>
        </w:rPr>
        <w:t xml:space="preserve"> </w:t>
      </w:r>
      <w:r w:rsidRPr="003B4C23">
        <w:rPr>
          <w:rFonts w:ascii="Segoe UI" w:hAnsi="Segoe UI" w:cs="Segoe UI"/>
          <w:color w:val="212121"/>
          <w:sz w:val="20"/>
          <w:szCs w:val="20"/>
          <w:lang w:val="en-US"/>
        </w:rPr>
        <w:t xml:space="preserve">on 3-aminopropyltriethoxysilane (APES)-coated cover slides (24 × 60 mm; Menzel-Gläser, Braunschweig, Germany). Samples were fixed for 10 min at room temperature using a freshly opened EM grade PFA ampulla (methanol- and </w:t>
      </w:r>
      <w:proofErr w:type="spellStart"/>
      <w:r w:rsidRPr="003B4C23">
        <w:rPr>
          <w:rFonts w:ascii="Segoe UI" w:hAnsi="Segoe UI" w:cs="Segoe UI"/>
          <w:color w:val="212121"/>
          <w:sz w:val="20"/>
          <w:szCs w:val="20"/>
          <w:lang w:val="en-US"/>
        </w:rPr>
        <w:t>RNAse</w:t>
      </w:r>
      <w:proofErr w:type="spellEnd"/>
      <w:r w:rsidRPr="003B4C23">
        <w:rPr>
          <w:rFonts w:ascii="Segoe UI" w:hAnsi="Segoe UI" w:cs="Segoe UI"/>
          <w:color w:val="212121"/>
          <w:sz w:val="20"/>
          <w:szCs w:val="20"/>
          <w:lang w:val="en-US"/>
        </w:rPr>
        <w:t>-free; Electron Microscopy Sciences, Hatfield, Philadelphia, USA) diluted to 2%. After washing three times with PBS, samples were permeabilized with 0.2% Triton X-100 in PBS for 10 min at room temperature. Subsequently, a blocking step with 10% goat serum and 1% BSA in PBS was performed for at least 20 min. Afterwards, a fluid chamber holding 100 </w:t>
      </w:r>
      <w:proofErr w:type="spellStart"/>
      <w:r w:rsidRPr="003B4C23">
        <w:rPr>
          <w:rFonts w:ascii="Segoe UI" w:hAnsi="Segoe UI" w:cs="Segoe UI"/>
          <w:color w:val="212121"/>
          <w:sz w:val="20"/>
          <w:szCs w:val="20"/>
          <w:lang w:val="en-US"/>
        </w:rPr>
        <w:t>μl</w:t>
      </w:r>
      <w:proofErr w:type="spellEnd"/>
      <w:r w:rsidRPr="003B4C23">
        <w:rPr>
          <w:rFonts w:ascii="Segoe UI" w:hAnsi="Segoe UI" w:cs="Segoe UI"/>
          <w:color w:val="212121"/>
          <w:sz w:val="20"/>
          <w:szCs w:val="20"/>
          <w:lang w:val="en-US"/>
        </w:rPr>
        <w:t xml:space="preserve"> of PBS was created using “press-to-seal” silicone sheets (Life technologies, Carlsbad, California, USA; 1.0 mm thickness) with a circular cut-out (10 mm diameter), which was attached to the coverslip, surrounding the sample.</w:t>
      </w:r>
    </w:p>
    <w:p w14:paraId="2A63F701" w14:textId="4BE39114" w:rsidR="00D12802" w:rsidRPr="003B4C23" w:rsidRDefault="00D12802" w:rsidP="003B4EE9">
      <w:pPr>
        <w:jc w:val="both"/>
        <w:rPr>
          <w:rFonts w:ascii="Segoe UI" w:hAnsi="Segoe UI" w:cs="Segoe UI"/>
          <w:b/>
          <w:bCs/>
          <w:lang w:val="en-US"/>
        </w:rPr>
      </w:pPr>
      <w:r w:rsidRPr="003B4C23">
        <w:rPr>
          <w:rFonts w:ascii="Segoe UI" w:hAnsi="Segoe UI" w:cs="Segoe UI"/>
          <w:color w:val="212121"/>
          <w:sz w:val="20"/>
          <w:szCs w:val="20"/>
          <w:lang w:val="en-US"/>
        </w:rPr>
        <w:t>For every MELC run, a bottle of fresh PBS with 1% BSA and 0.02% Triton X-100 was used. The sample was placed on the sample holder and fixed with adhesive tape followed by accurate positioning of the binning lens, the light path, as well as Köhler illumination of the microscope.</w:t>
      </w:r>
    </w:p>
    <w:p w14:paraId="021E7B7E" w14:textId="597E97D8" w:rsidR="0022215F" w:rsidRPr="003B4C23" w:rsidRDefault="007C5298" w:rsidP="005A3A2F">
      <w:pPr>
        <w:jc w:val="both"/>
        <w:rPr>
          <w:rFonts w:ascii="Segoe UI" w:hAnsi="Segoe UI" w:cs="Segoe UI"/>
          <w:b/>
          <w:bCs/>
          <w:sz w:val="20"/>
          <w:szCs w:val="20"/>
          <w:lang w:val="en-US"/>
        </w:rPr>
      </w:pPr>
      <w:r w:rsidRPr="003B4C23">
        <w:rPr>
          <w:rFonts w:ascii="Segoe UI" w:hAnsi="Segoe UI" w:cs="Segoe UI"/>
          <w:b/>
          <w:bCs/>
          <w:sz w:val="20"/>
          <w:szCs w:val="20"/>
          <w:lang w:val="en-US"/>
        </w:rPr>
        <w:t>I</w:t>
      </w:r>
      <w:r w:rsidR="0022215F" w:rsidRPr="003B4C23">
        <w:rPr>
          <w:rFonts w:ascii="Segoe UI" w:hAnsi="Segoe UI" w:cs="Segoe UI"/>
          <w:b/>
          <w:bCs/>
          <w:sz w:val="20"/>
          <w:szCs w:val="20"/>
          <w:lang w:val="en-US"/>
        </w:rPr>
        <w:t>mage Acquisition</w:t>
      </w:r>
    </w:p>
    <w:p w14:paraId="7C566A73" w14:textId="0CFA870E" w:rsidR="00FB1AA3" w:rsidRPr="003B4C23" w:rsidRDefault="00FB1AA3" w:rsidP="005A3A2F">
      <w:pPr>
        <w:jc w:val="both"/>
        <w:rPr>
          <w:rFonts w:ascii="Segoe UI" w:hAnsi="Segoe UI" w:cs="Segoe UI"/>
          <w:bCs/>
          <w:lang w:val="en-US"/>
        </w:rPr>
      </w:pPr>
      <w:r w:rsidRPr="003B4C23">
        <w:rPr>
          <w:rFonts w:ascii="Segoe UI" w:hAnsi="Segoe UI" w:cs="Segoe UI"/>
          <w:bCs/>
          <w:lang w:val="en-US"/>
        </w:rPr>
        <w:lastRenderedPageBreak/>
        <w:t xml:space="preserve">The data was acquired using a modified </w:t>
      </w:r>
      <w:proofErr w:type="spellStart"/>
      <w:r w:rsidRPr="003B4C23">
        <w:rPr>
          <w:rFonts w:ascii="Segoe UI" w:hAnsi="Segoe UI" w:cs="Segoe UI"/>
          <w:bCs/>
          <w:lang w:val="en-US"/>
        </w:rPr>
        <w:t>Toponome</w:t>
      </w:r>
      <w:proofErr w:type="spellEnd"/>
      <w:r w:rsidRPr="003B4C23">
        <w:rPr>
          <w:rFonts w:ascii="Segoe UI" w:hAnsi="Segoe UI" w:cs="Segoe UI"/>
          <w:bCs/>
          <w:lang w:val="en-US"/>
        </w:rPr>
        <w:t xml:space="preserve"> Image Cycler Mm3 (Tic) (</w:t>
      </w:r>
      <w:proofErr w:type="spellStart"/>
      <w:r w:rsidRPr="003B4C23">
        <w:rPr>
          <w:rFonts w:ascii="Segoe UI" w:hAnsi="Segoe UI" w:cs="Segoe UI"/>
          <w:bCs/>
          <w:lang w:val="en-US"/>
        </w:rPr>
        <w:t>Meltec</w:t>
      </w:r>
      <w:proofErr w:type="spellEnd"/>
      <w:r w:rsidRPr="003B4C23">
        <w:rPr>
          <w:rFonts w:ascii="Segoe UI" w:hAnsi="Segoe UI" w:cs="Segoe UI"/>
          <w:bCs/>
          <w:lang w:val="en-US"/>
        </w:rPr>
        <w:t xml:space="preserve"> GmbH &amp; Co. KG, Magdeburg, Germany) and a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1.0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Details of equipped components are summarized in </w:t>
      </w:r>
      <w:r w:rsidR="00213E5B" w:rsidRPr="003B4C23">
        <w:rPr>
          <w:rFonts w:ascii="Segoe UI" w:hAnsi="Segoe UI" w:cs="Segoe UI"/>
          <w:bCs/>
          <w:lang w:val="en-US"/>
        </w:rPr>
        <w:t xml:space="preserve">supplementary </w:t>
      </w:r>
      <w:r w:rsidRPr="003B4C23">
        <w:rPr>
          <w:rFonts w:ascii="Segoe UI" w:hAnsi="Segoe UI" w:cs="Segoe UI"/>
          <w:bCs/>
          <w:lang w:val="en-US"/>
        </w:rPr>
        <w:t xml:space="preserve">table 1. </w:t>
      </w:r>
    </w:p>
    <w:p w14:paraId="29E5DAAE" w14:textId="076BC33E" w:rsidR="00257B1B" w:rsidRPr="003B4C23" w:rsidRDefault="00257B1B" w:rsidP="005A3A2F">
      <w:pPr>
        <w:jc w:val="both"/>
        <w:rPr>
          <w:rFonts w:ascii="Segoe UI" w:hAnsi="Segoe UI" w:cs="Segoe UI"/>
          <w:bCs/>
          <w:lang w:val="en-US"/>
        </w:rPr>
      </w:pPr>
      <w:r w:rsidRPr="003B4C23">
        <w:rPr>
          <w:rFonts w:ascii="Segoe UI" w:hAnsi="Segoe UI" w:cs="Segoe UI"/>
          <w:bCs/>
          <w:lang w:val="en-US"/>
        </w:rPr>
        <w:t xml:space="preserve">MELC image acquisition consists of 4 steps that are repeated in cycles: (1) Antibody incubation for 15 to 55 mins and 30 automatic washing steps; (2) Image acquisition of up to 4 channels of 3 previously selected FOVs; (3) Photo-bleaching of 5 to 30 mins of each FOV; (4) Image acquisition of the bleaching image for every selected FOV. </w:t>
      </w:r>
      <w:r w:rsidR="00677C06" w:rsidRPr="003B4C23">
        <w:rPr>
          <w:rFonts w:ascii="Segoe UI" w:hAnsi="Segoe UI" w:cs="Segoe UI"/>
          <w:bCs/>
          <w:lang w:val="en-US"/>
        </w:rPr>
        <w:t xml:space="preserve">During image acquisition, image stacks of 10 in both positive and negative z-dimension were acquired sized 2048 x 2048 pixels, where each pixel represented 0.325 µm. </w:t>
      </w:r>
    </w:p>
    <w:p w14:paraId="213BDD49" w14:textId="71871F23" w:rsidR="0022215F" w:rsidRPr="003B4C23" w:rsidRDefault="0022215F"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Antibody </w:t>
      </w:r>
      <w:r w:rsidR="007E7B9C" w:rsidRPr="003B4C23">
        <w:rPr>
          <w:rFonts w:ascii="Segoe UI" w:hAnsi="Segoe UI" w:cs="Segoe UI"/>
          <w:b/>
          <w:bCs/>
          <w:sz w:val="20"/>
          <w:szCs w:val="20"/>
          <w:lang w:val="en-US"/>
        </w:rPr>
        <w:t>Panel</w:t>
      </w:r>
    </w:p>
    <w:p w14:paraId="5FE0F06F" w14:textId="50D64634" w:rsidR="00213E5B" w:rsidRPr="003B4C23" w:rsidRDefault="00213E5B" w:rsidP="005A3A2F">
      <w:pPr>
        <w:jc w:val="both"/>
        <w:rPr>
          <w:rFonts w:ascii="Segoe UI" w:hAnsi="Segoe UI" w:cs="Segoe UI"/>
          <w:bCs/>
          <w:lang w:val="en-US"/>
        </w:rPr>
      </w:pPr>
      <w:r w:rsidRPr="003B4C23">
        <w:rPr>
          <w:rFonts w:ascii="Segoe UI" w:hAnsi="Segoe UI" w:cs="Segoe UI"/>
          <w:bCs/>
          <w:lang w:val="en-US"/>
        </w:rPr>
        <w:t xml:space="preserve">All antibodies used for this study were titrated for the optimal dilution in murine lung and SI samples and are summarized in Supplementary table 2. </w:t>
      </w:r>
      <w:r w:rsidR="00921CCB" w:rsidRPr="003B4C23">
        <w:rPr>
          <w:rFonts w:ascii="Segoe UI" w:hAnsi="Segoe UI" w:cs="Segoe UI"/>
          <w:bCs/>
          <w:lang w:val="en-US"/>
        </w:rPr>
        <w:t>Optimal order of the antibodies was determined by test experiments. Steric hindrance issues that might appear due to this specific labeling order have been ruled out as previously shown.</w:t>
      </w:r>
    </w:p>
    <w:p w14:paraId="275D88DB" w14:textId="497F81FB" w:rsidR="00921CCB" w:rsidRPr="003B4C23" w:rsidRDefault="00921CCB" w:rsidP="005A3A2F">
      <w:pPr>
        <w:jc w:val="both"/>
        <w:rPr>
          <w:rFonts w:ascii="Segoe UI" w:hAnsi="Segoe UI" w:cs="Segoe UI"/>
          <w:bCs/>
          <w:lang w:val="en-US"/>
        </w:rPr>
      </w:pPr>
      <w:r w:rsidRPr="003B4C23">
        <w:rPr>
          <w:rFonts w:ascii="Segoe UI" w:hAnsi="Segoe UI" w:cs="Segoe UI"/>
          <w:bCs/>
          <w:lang w:val="en-US"/>
        </w:rPr>
        <w:t xml:space="preserve">For each experiment, 60 µl of freshly prepared antibody dilution was pipetted in a 96-well plate. </w:t>
      </w:r>
    </w:p>
    <w:p w14:paraId="3042FFB7" w14:textId="4F2751ED" w:rsidR="00044AD8" w:rsidRPr="003B4C23" w:rsidRDefault="00044AD8" w:rsidP="005A3A2F">
      <w:pPr>
        <w:jc w:val="both"/>
        <w:rPr>
          <w:rFonts w:ascii="Segoe UI" w:hAnsi="Segoe UI" w:cs="Segoe UI"/>
          <w:b/>
          <w:bCs/>
          <w:sz w:val="20"/>
          <w:szCs w:val="20"/>
          <w:lang w:val="en-US"/>
        </w:rPr>
      </w:pPr>
      <w:r w:rsidRPr="003B4C23">
        <w:rPr>
          <w:rFonts w:ascii="Segoe UI" w:hAnsi="Segoe UI" w:cs="Segoe UI"/>
          <w:b/>
          <w:bCs/>
          <w:sz w:val="20"/>
          <w:szCs w:val="20"/>
          <w:lang w:val="en-US"/>
        </w:rPr>
        <w:t>Image Pre-processing</w:t>
      </w:r>
    </w:p>
    <w:p w14:paraId="116C0CC5" w14:textId="25C11231" w:rsidR="00605A64" w:rsidRPr="003B4C23" w:rsidRDefault="00605A64" w:rsidP="005A3A2F">
      <w:pPr>
        <w:jc w:val="both"/>
        <w:rPr>
          <w:rFonts w:ascii="Segoe UI" w:hAnsi="Segoe UI" w:cs="Segoe UI"/>
          <w:bCs/>
          <w:lang w:val="en-US"/>
        </w:rPr>
      </w:pPr>
      <w:r w:rsidRPr="003B4C23">
        <w:rPr>
          <w:rFonts w:ascii="Segoe UI" w:hAnsi="Segoe UI" w:cs="Segoe UI"/>
          <w:bCs/>
          <w:lang w:val="en-US"/>
        </w:rPr>
        <w:t xml:space="preserve">Image preprocessing of the Tic MELC data was performed as previously described (Pascual-Reguant et al. 2021). For the MELC data acquired with the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device, the implemented </w:t>
      </w:r>
      <w:proofErr w:type="spellStart"/>
      <w:r w:rsidRPr="003B4C23">
        <w:rPr>
          <w:rFonts w:ascii="Segoe UI" w:hAnsi="Segoe UI" w:cs="Segoe UI"/>
          <w:bCs/>
          <w:lang w:val="en-US"/>
        </w:rPr>
        <w:t>TICobserver</w:t>
      </w:r>
      <w:proofErr w:type="spellEnd"/>
      <w:r w:rsidRPr="003B4C23">
        <w:rPr>
          <w:rFonts w:ascii="Segoe UI" w:hAnsi="Segoe UI" w:cs="Segoe UI"/>
          <w:bCs/>
          <w:lang w:val="en-US"/>
        </w:rPr>
        <w:t xml:space="preserve"> software (</w:t>
      </w:r>
      <w:proofErr w:type="spellStart"/>
      <w:r w:rsidRPr="003B4C23">
        <w:rPr>
          <w:rFonts w:ascii="Segoe UI" w:hAnsi="Segoe UI" w:cs="Segoe UI"/>
          <w:bCs/>
          <w:lang w:val="en-US"/>
        </w:rPr>
        <w:t>BioDecipher</w:t>
      </w:r>
      <w:proofErr w:type="spellEnd"/>
      <w:r w:rsidRPr="003B4C23">
        <w:rPr>
          <w:rFonts w:ascii="Segoe UI" w:hAnsi="Segoe UI" w:cs="Segoe UI"/>
          <w:bCs/>
          <w:lang w:val="en-US"/>
        </w:rPr>
        <w:t xml:space="preserve"> GmbH, Magdeburg, Germany) was used. Both approaches comprised image registration, background subtraction, and illumination correction, and achieved comparable results. Image normalization was performed in Fiji ImageJ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2012; </w:t>
      </w:r>
      <w:proofErr w:type="spellStart"/>
      <w:r w:rsidRPr="003B4C23">
        <w:rPr>
          <w:rFonts w:ascii="Segoe UI" w:hAnsi="Segoe UI" w:cs="Segoe UI"/>
          <w:bCs/>
          <w:lang w:val="en-US"/>
        </w:rPr>
        <w:t>Schindelin</w:t>
      </w:r>
      <w:proofErr w:type="spellEnd"/>
      <w:r w:rsidRPr="003B4C23">
        <w:rPr>
          <w:rFonts w:ascii="Segoe UI" w:hAnsi="Segoe UI" w:cs="Segoe UI"/>
          <w:bCs/>
          <w:lang w:val="en-US"/>
        </w:rPr>
        <w:t xml:space="preserve"> et al. 2015) just as described in previous publications, and included background estimation (rolling ball algorithm), edge removal, as well as image intensity scaling (Holzwarth et al. 2018; Pascual-Reguant et al. 2021; Mothes et al. 2023). Each staining was manually examined for artefacts and excluded when major auto-fluorescent artefacts covered a dominant area of the stained tissue. If a minor artefact was located in a part of the image, where there was no tissue or only covered an area of up to 10 cells, the artefact was cut out from the image and standardization was re-applied.</w:t>
      </w:r>
    </w:p>
    <w:p w14:paraId="26A196DF" w14:textId="3D98F453"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Pixel classification using </w:t>
      </w:r>
      <w:proofErr w:type="spellStart"/>
      <w:r w:rsidRPr="003B4C23">
        <w:rPr>
          <w:rFonts w:ascii="Segoe UI" w:hAnsi="Segoe UI" w:cs="Segoe UI"/>
          <w:b/>
          <w:bCs/>
          <w:sz w:val="20"/>
          <w:szCs w:val="20"/>
          <w:lang w:val="en-US"/>
        </w:rPr>
        <w:t>Ilastik</w:t>
      </w:r>
      <w:proofErr w:type="spellEnd"/>
    </w:p>
    <w:p w14:paraId="02F14BC6" w14:textId="0F262C6B" w:rsidR="00150298" w:rsidRPr="003B4C23" w:rsidRDefault="00150298" w:rsidP="005A3A2F">
      <w:pPr>
        <w:jc w:val="both"/>
        <w:rPr>
          <w:rFonts w:ascii="Segoe UI" w:hAnsi="Segoe UI" w:cs="Segoe UI"/>
          <w:bCs/>
          <w:lang w:val="en-US"/>
        </w:rPr>
      </w:pPr>
      <w:r w:rsidRPr="003B4C23">
        <w:rPr>
          <w:rFonts w:ascii="Segoe UI" w:hAnsi="Segoe UI" w:cs="Segoe UI"/>
          <w:bCs/>
          <w:lang w:val="en-US"/>
        </w:rPr>
        <w:t xml:space="preserve">Pixel classification was done using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(Berg et al. 2019). The integrated random forest algorithm was trained based on the IF overlay depicting the nuclei (DAPI or </w:t>
      </w:r>
      <w:proofErr w:type="spellStart"/>
      <w:r w:rsidRPr="003B4C23">
        <w:rPr>
          <w:rFonts w:ascii="Segoe UI" w:hAnsi="Segoe UI" w:cs="Segoe UI"/>
          <w:bCs/>
          <w:lang w:val="en-US"/>
        </w:rPr>
        <w:t>Sytox</w:t>
      </w:r>
      <w:proofErr w:type="spellEnd"/>
      <w:r w:rsidRPr="003B4C23">
        <w:rPr>
          <w:rFonts w:ascii="Segoe UI" w:hAnsi="Segoe UI" w:cs="Segoe UI"/>
          <w:bCs/>
          <w:lang w:val="en-US"/>
        </w:rPr>
        <w:t>) and a Z-projection of selected membrane markers (</w:t>
      </w:r>
      <w:proofErr w:type="spellStart"/>
      <w:r w:rsidRPr="003B4C23">
        <w:rPr>
          <w:rFonts w:ascii="Segoe UI" w:hAnsi="Segoe UI" w:cs="Segoe UI"/>
          <w:bCs/>
          <w:lang w:val="en-US"/>
        </w:rPr>
        <w:t>EpCAM</w:t>
      </w:r>
      <w:proofErr w:type="spellEnd"/>
      <w:r w:rsidRPr="003B4C23">
        <w:rPr>
          <w:rFonts w:ascii="Segoe UI" w:hAnsi="Segoe UI" w:cs="Segoe UI"/>
          <w:bCs/>
          <w:lang w:val="en-US"/>
        </w:rPr>
        <w:t xml:space="preserve">, CD45, CD44, CD11c, CD4, LYVE-1, </w:t>
      </w:r>
      <w:proofErr w:type="spellStart"/>
      <w:r w:rsidRPr="003B4C23">
        <w:rPr>
          <w:rFonts w:ascii="Segoe UI" w:hAnsi="Segoe UI" w:cs="Segoe UI"/>
          <w:bCs/>
          <w:lang w:val="en-US"/>
        </w:rPr>
        <w:t>podoplanin</w:t>
      </w:r>
      <w:proofErr w:type="spellEnd"/>
      <w:r w:rsidRPr="003B4C23">
        <w:rPr>
          <w:rFonts w:ascii="Segoe UI" w:hAnsi="Segoe UI" w:cs="Segoe UI"/>
          <w:bCs/>
          <w:lang w:val="en-US"/>
        </w:rPr>
        <w:t xml:space="preserve"> (PDPN), Sca1, CD68, platelet derived growth factor receptor-α (</w:t>
      </w:r>
      <w:proofErr w:type="spellStart"/>
      <w:r w:rsidRPr="003B4C23">
        <w:rPr>
          <w:rFonts w:ascii="Segoe UI" w:hAnsi="Segoe UI" w:cs="Segoe UI"/>
          <w:bCs/>
          <w:lang w:val="en-US"/>
        </w:rPr>
        <w:t>PDGFRa</w:t>
      </w:r>
      <w:proofErr w:type="spellEnd"/>
      <w:r w:rsidRPr="003B4C23">
        <w:rPr>
          <w:rFonts w:ascii="Segoe UI" w:hAnsi="Segoe UI" w:cs="Segoe UI"/>
          <w:bCs/>
          <w:lang w:val="en-US"/>
        </w:rPr>
        <w:t>), CD138, fibronectin (FN), sialic acid binding Ig-like lectin F (</w:t>
      </w:r>
      <w:proofErr w:type="spellStart"/>
      <w:r w:rsidRPr="003B4C23">
        <w:rPr>
          <w:rFonts w:ascii="Segoe UI" w:hAnsi="Segoe UI" w:cs="Segoe UI"/>
          <w:bCs/>
          <w:lang w:val="en-US"/>
        </w:rPr>
        <w:t>SiglecF</w:t>
      </w:r>
      <w:proofErr w:type="spellEnd"/>
      <w:r w:rsidRPr="003B4C23">
        <w:rPr>
          <w:rFonts w:ascii="Segoe UI" w:hAnsi="Segoe UI" w:cs="Segoe UI"/>
          <w:bCs/>
          <w:lang w:val="en-US"/>
        </w:rPr>
        <w:t xml:space="preserve">), and Kappa) to classify pixels into Nuclei, Cytoplasm, and </w:t>
      </w:r>
      <w:proofErr w:type="spellStart"/>
      <w:r w:rsidRPr="003B4C23">
        <w:rPr>
          <w:rFonts w:ascii="Segoe UI" w:hAnsi="Segoe UI" w:cs="Segoe UI"/>
          <w:bCs/>
          <w:lang w:val="en-US"/>
        </w:rPr>
        <w:t>Extacellular</w:t>
      </w:r>
      <w:proofErr w:type="spellEnd"/>
      <w:r w:rsidRPr="003B4C23">
        <w:rPr>
          <w:rFonts w:ascii="Segoe UI" w:hAnsi="Segoe UI" w:cs="Segoe UI"/>
          <w:bCs/>
          <w:lang w:val="en-US"/>
        </w:rPr>
        <w:t xml:space="preserve"> matrix (ECM). Training was performed separately for lung and SI data. Visual inspection and minor adjustments of each FOV resulted in optimized probability maps for Nuclei, Cytoplasm and ECM that were exported.</w:t>
      </w:r>
    </w:p>
    <w:p w14:paraId="7923A8EA" w14:textId="192C2029" w:rsidR="00403AB1" w:rsidRPr="003B4C23" w:rsidRDefault="00403AB1" w:rsidP="005A3A2F">
      <w:pPr>
        <w:jc w:val="both"/>
        <w:rPr>
          <w:rFonts w:ascii="Segoe UI" w:hAnsi="Segoe UI" w:cs="Segoe UI"/>
          <w:b/>
          <w:bCs/>
          <w:sz w:val="20"/>
          <w:szCs w:val="20"/>
          <w:lang w:val="en-US"/>
        </w:rPr>
      </w:pPr>
      <w:r w:rsidRPr="003B4C23">
        <w:rPr>
          <w:rFonts w:ascii="Segoe UI" w:hAnsi="Segoe UI" w:cs="Segoe UI"/>
          <w:b/>
          <w:bCs/>
          <w:sz w:val="20"/>
          <w:szCs w:val="20"/>
          <w:lang w:val="en-US"/>
        </w:rPr>
        <w:t xml:space="preserve">Segmentation and feature extraction </w:t>
      </w:r>
    </w:p>
    <w:p w14:paraId="1E3427A9" w14:textId="0E96BD01" w:rsidR="00605A64" w:rsidRPr="003B4C23" w:rsidRDefault="007C5298" w:rsidP="005A3A2F">
      <w:pPr>
        <w:jc w:val="both"/>
        <w:rPr>
          <w:rFonts w:ascii="Segoe UI" w:hAnsi="Segoe UI" w:cs="Segoe UI"/>
          <w:bCs/>
          <w:lang w:val="en-US"/>
        </w:rPr>
      </w:pPr>
      <w:r w:rsidRPr="003B4C23">
        <w:rPr>
          <w:rFonts w:ascii="Segoe UI" w:hAnsi="Segoe UI" w:cs="Segoe UI"/>
          <w:bCs/>
          <w:lang w:val="en-US"/>
        </w:rPr>
        <w:lastRenderedPageBreak/>
        <w:t xml:space="preserve">Probability maps created with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together with 16-bit greyscale images were used as input for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4.0 (Stirling et al. 2021) for segmentation of nuclei and cells, as well as for feature extraction and data export. For each FOV of a MELC experiment, the probability maps for Nuclei, Cytoplasm and ECM created in </w:t>
      </w:r>
      <w:proofErr w:type="spellStart"/>
      <w:r w:rsidRPr="003B4C23">
        <w:rPr>
          <w:rFonts w:ascii="Segoe UI" w:hAnsi="Segoe UI" w:cs="Segoe UI"/>
          <w:bCs/>
          <w:lang w:val="en-US"/>
        </w:rPr>
        <w:t>Ilastik</w:t>
      </w:r>
      <w:proofErr w:type="spellEnd"/>
      <w:r w:rsidRPr="003B4C23">
        <w:rPr>
          <w:rFonts w:ascii="Segoe UI" w:hAnsi="Segoe UI" w:cs="Segoe UI"/>
          <w:bCs/>
          <w:lang w:val="en-US"/>
        </w:rPr>
        <w:t xml:space="preserve">, as well as all single marker images standardized, and intensity adapted were used as input in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Before the actual segmentation, image subtraction was performed by subtracting the ECM probability map from the nuclei probability map as well as from the cytoplasm probability map using </w:t>
      </w:r>
      <w:proofErr w:type="spellStart"/>
      <w:r w:rsidRPr="003B4C23">
        <w:rPr>
          <w:rFonts w:ascii="Segoe UI" w:hAnsi="Segoe UI" w:cs="Segoe UI"/>
          <w:bCs/>
          <w:lang w:val="en-US"/>
        </w:rPr>
        <w:t>CellProfiler’s</w:t>
      </w:r>
      <w:proofErr w:type="spellEnd"/>
      <w:r w:rsidRPr="003B4C23">
        <w:rPr>
          <w:rFonts w:ascii="Segoe UI" w:hAnsi="Segoe UI" w:cs="Segoe UI"/>
          <w:bCs/>
          <w:lang w:val="en-US"/>
        </w:rPr>
        <w:t xml:space="preserve"> </w:t>
      </w:r>
      <w:proofErr w:type="spellStart"/>
      <w:r w:rsidRPr="003B4C23">
        <w:rPr>
          <w:rFonts w:ascii="Segoe UI" w:hAnsi="Segoe UI" w:cs="Segoe UI"/>
          <w:bCs/>
          <w:lang w:val="en-US"/>
        </w:rPr>
        <w:t>ImageMath</w:t>
      </w:r>
      <w:proofErr w:type="spellEnd"/>
      <w:r w:rsidRPr="003B4C23">
        <w:rPr>
          <w:rFonts w:ascii="Segoe UI" w:hAnsi="Segoe UI" w:cs="Segoe UI"/>
          <w:bCs/>
          <w:lang w:val="en-US"/>
        </w:rPr>
        <w:t xml:space="preserve"> module. Subsequently, the subtracted nuclei image was used for segmentation of nuclei as primary objects with the module </w:t>
      </w:r>
      <w:proofErr w:type="spellStart"/>
      <w:r w:rsidRPr="003B4C23">
        <w:rPr>
          <w:rFonts w:ascii="Segoe UI" w:hAnsi="Segoe UI" w:cs="Segoe UI"/>
          <w:bCs/>
          <w:lang w:val="en-US"/>
        </w:rPr>
        <w:t>IdentifyPrimaryObjects</w:t>
      </w:r>
      <w:proofErr w:type="spellEnd"/>
      <w:r w:rsidRPr="003B4C23">
        <w:rPr>
          <w:rFonts w:ascii="Segoe UI" w:hAnsi="Segoe UI" w:cs="Segoe UI"/>
          <w:bCs/>
          <w:lang w:val="en-US"/>
        </w:rPr>
        <w:t xml:space="preserve"> with advanced settings.</w:t>
      </w:r>
    </w:p>
    <w:p w14:paraId="387F7332" w14:textId="3A7E7DED" w:rsidR="007C5298" w:rsidRPr="003B4C23" w:rsidRDefault="007C5298" w:rsidP="005A3A2F">
      <w:pPr>
        <w:jc w:val="both"/>
        <w:rPr>
          <w:rFonts w:ascii="Segoe UI" w:hAnsi="Segoe UI" w:cs="Segoe UI"/>
          <w:bCs/>
          <w:lang w:val="en-US"/>
        </w:rPr>
      </w:pPr>
      <w:r w:rsidRPr="003B4C23">
        <w:rPr>
          <w:rFonts w:ascii="Segoe UI" w:hAnsi="Segoe UI" w:cs="Segoe UI"/>
          <w:bCs/>
          <w:lang w:val="en-US"/>
        </w:rPr>
        <w:t xml:space="preserve">By applying an adaptive thresholding strategy and a two class Otsu as the thresholding method segmentation of nuclei was achieved. Using the identified primary objects (nuclei) as seed points and similar settings as for the primary objects, secondary objects were identified by running the </w:t>
      </w:r>
      <w:proofErr w:type="spellStart"/>
      <w:r w:rsidRPr="003B4C23">
        <w:rPr>
          <w:rFonts w:ascii="Segoe UI" w:hAnsi="Segoe UI" w:cs="Segoe UI"/>
          <w:bCs/>
          <w:lang w:val="en-US"/>
        </w:rPr>
        <w:t>IdentifySecondaryObjetcs</w:t>
      </w:r>
      <w:proofErr w:type="spellEnd"/>
      <w:r w:rsidRPr="003B4C23">
        <w:rPr>
          <w:rFonts w:ascii="Segoe UI" w:hAnsi="Segoe UI" w:cs="Segoe UI"/>
          <w:bCs/>
          <w:lang w:val="en-US"/>
        </w:rPr>
        <w:t xml:space="preserve"> module. The identified secondary objects represented cells. Tertiary objects, named cytoplasm were created by subtraction of nuclei (primary objects) from cells (secondary objects) implemented in the </w:t>
      </w:r>
      <w:proofErr w:type="spellStart"/>
      <w:r w:rsidRPr="003B4C23">
        <w:rPr>
          <w:rFonts w:ascii="Segoe UI" w:hAnsi="Segoe UI" w:cs="Segoe UI"/>
          <w:bCs/>
          <w:lang w:val="en-US"/>
        </w:rPr>
        <w:t>IdentifyingTertaryObjects</w:t>
      </w:r>
      <w:proofErr w:type="spellEnd"/>
      <w:r w:rsidRPr="003B4C23">
        <w:rPr>
          <w:rFonts w:ascii="Segoe UI" w:hAnsi="Segoe UI" w:cs="Segoe UI"/>
          <w:bCs/>
          <w:lang w:val="en-US"/>
        </w:rPr>
        <w:t xml:space="preserve">. In case that the segmentation outcome did not pass manual inspection, an additional step using the module </w:t>
      </w:r>
      <w:proofErr w:type="spellStart"/>
      <w:r w:rsidRPr="003B4C23">
        <w:rPr>
          <w:rFonts w:ascii="Segoe UI" w:hAnsi="Segoe UI" w:cs="Segoe UI"/>
          <w:bCs/>
          <w:lang w:val="en-US"/>
        </w:rPr>
        <w:t>EditObjectsManually</w:t>
      </w:r>
      <w:proofErr w:type="spellEnd"/>
      <w:r w:rsidRPr="003B4C23">
        <w:rPr>
          <w:rFonts w:ascii="Segoe UI" w:hAnsi="Segoe UI" w:cs="Segoe UI"/>
          <w:bCs/>
          <w:lang w:val="en-US"/>
        </w:rPr>
        <w:t xml:space="preserve"> was conducted, where under-segmented, clothed cell clumps and over-segmented cells were manually refined.</w:t>
      </w:r>
    </w:p>
    <w:p w14:paraId="0204E376" w14:textId="518DD6FC" w:rsidR="007C5298" w:rsidRPr="003B4C23" w:rsidRDefault="007C5298" w:rsidP="001C1180">
      <w:pPr>
        <w:jc w:val="both"/>
        <w:rPr>
          <w:rFonts w:ascii="Segoe UI" w:hAnsi="Segoe UI" w:cs="Segoe UI"/>
          <w:bCs/>
          <w:lang w:val="en-US"/>
        </w:rPr>
      </w:pPr>
      <w:r w:rsidRPr="003B4C23">
        <w:rPr>
          <w:rFonts w:ascii="Segoe UI" w:hAnsi="Segoe UI" w:cs="Segoe UI"/>
          <w:bCs/>
          <w:lang w:val="en-US"/>
        </w:rPr>
        <w:t xml:space="preserve">For each identified object, median fluorescence intensity (MFI) of nuclear markers was measured in the respective primary object (nucleus), while the MFI of all other markers was measured in the respective secondary object (cell). Resulting from the applied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 the measured single cell features of all objects together with the respective spatial information of the X- and Y-coordinates of the nuclei were exported as csv files. </w:t>
      </w:r>
    </w:p>
    <w:p w14:paraId="15D40BCE" w14:textId="42F311F6" w:rsidR="00605A64" w:rsidRPr="003B4C23" w:rsidRDefault="00605A64" w:rsidP="001C1180">
      <w:pPr>
        <w:jc w:val="both"/>
        <w:rPr>
          <w:rFonts w:ascii="Segoe UI" w:hAnsi="Segoe UI" w:cs="Segoe UI"/>
          <w:bCs/>
          <w:lang w:val="en-US"/>
        </w:rPr>
      </w:pPr>
      <w:r w:rsidRPr="003B4C23">
        <w:rPr>
          <w:rFonts w:ascii="Segoe UI" w:hAnsi="Segoe UI" w:cs="Segoe UI"/>
          <w:bCs/>
          <w:lang w:val="en-US"/>
        </w:rPr>
        <w:t xml:space="preserve">Complete and detailed </w:t>
      </w:r>
      <w:proofErr w:type="spellStart"/>
      <w:r w:rsidRPr="003B4C23">
        <w:rPr>
          <w:rFonts w:ascii="Segoe UI" w:hAnsi="Segoe UI" w:cs="Segoe UI"/>
          <w:bCs/>
          <w:lang w:val="en-US"/>
        </w:rPr>
        <w:t>CellProfiler</w:t>
      </w:r>
      <w:proofErr w:type="spellEnd"/>
      <w:r w:rsidRPr="003B4C23">
        <w:rPr>
          <w:rFonts w:ascii="Segoe UI" w:hAnsi="Segoe UI" w:cs="Segoe UI"/>
          <w:bCs/>
          <w:lang w:val="en-US"/>
        </w:rPr>
        <w:t xml:space="preserve"> pipelines and all data tables generated are publicly available in the Zenodo open access repository https://zenodo.org/ (see “Data availability”).</w:t>
      </w:r>
    </w:p>
    <w:p w14:paraId="3E82AB5C" w14:textId="77777777" w:rsidR="007C5298" w:rsidRPr="003B4C23" w:rsidRDefault="00403AB1" w:rsidP="001C1180">
      <w:pPr>
        <w:jc w:val="both"/>
        <w:rPr>
          <w:rFonts w:ascii="Segoe UI" w:hAnsi="Segoe UI" w:cs="Segoe UI"/>
          <w:b/>
          <w:bCs/>
          <w:lang w:val="en-US"/>
        </w:rPr>
      </w:pPr>
      <w:r w:rsidRPr="003B4C23">
        <w:rPr>
          <w:rFonts w:ascii="Segoe UI" w:hAnsi="Segoe UI" w:cs="Segoe UI"/>
          <w:b/>
          <w:bCs/>
          <w:lang w:val="en-US"/>
        </w:rPr>
        <w:t xml:space="preserve">Data </w:t>
      </w:r>
      <w:r w:rsidR="007C5298" w:rsidRPr="003B4C23">
        <w:rPr>
          <w:rFonts w:ascii="Segoe UI" w:hAnsi="Segoe UI" w:cs="Segoe UI"/>
          <w:b/>
          <w:bCs/>
          <w:lang w:val="en-US"/>
        </w:rPr>
        <w:t>analysis</w:t>
      </w:r>
    </w:p>
    <w:p w14:paraId="03AAEBCF" w14:textId="1413E5BA" w:rsidR="003B4C23" w:rsidRPr="005409A4" w:rsidRDefault="003B4C23" w:rsidP="001C1180">
      <w:pPr>
        <w:jc w:val="both"/>
        <w:rPr>
          <w:rFonts w:ascii="Segoe UI" w:hAnsi="Segoe UI" w:cs="Segoe UI"/>
          <w:bCs/>
          <w:lang w:val="en-US"/>
        </w:rPr>
      </w:pPr>
      <w:r w:rsidRPr="005409A4">
        <w:rPr>
          <w:rFonts w:ascii="Segoe UI" w:hAnsi="Segoe UI" w:cs="Segoe UI"/>
          <w:bCs/>
          <w:lang w:val="en-US"/>
        </w:rPr>
        <w:t xml:space="preserve">Data analysis was performed using R </w:t>
      </w:r>
      <w:sdt>
        <w:sdtPr>
          <w:rPr>
            <w:rFonts w:ascii="Segoe UI" w:hAnsi="Segoe UI" w:cs="Segoe UI"/>
            <w:bCs/>
            <w:lang w:val="en-US"/>
          </w:rPr>
          <w:alias w:val="To edit, see citavi.com/edit"/>
          <w:tag w:val="CitaviPlaceholder#2b294162-e0e2-416b-ab7a-59a9bc41399f"/>
          <w:id w:val="-1055238513"/>
          <w:placeholder>
            <w:docPart w:val="F03EC7CFE5C1417390B9F3F104D884B6"/>
          </w:placeholder>
        </w:sdtPr>
        <w:sdtContent>
          <w:r w:rsidRPr="005409A4">
            <w:rPr>
              <w:rFonts w:ascii="Segoe UI" w:hAnsi="Segoe UI" w:cs="Segoe UI"/>
              <w:bCs/>
              <w:lang w:val="en-US"/>
            </w:rPr>
            <w:fldChar w:fldCharType="begin"/>
          </w:r>
          <w:r w:rsidRPr="005409A4">
            <w:rPr>
              <w:rFonts w:ascii="Segoe UI" w:hAnsi="Segoe UI" w:cs="Segoe UI"/>
              <w:b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mZjQ0NTRkLTMzZTgtNDlhZi04NTYzLTY2NTBiYjRjMjAyMyIsIlJhbmdlTGVuZ3RoIjoxOCwiUmVmZXJlbmNlSWQiOiI1ZGI5MGEyZS1iY2Y2LTQ1YTUtODdmYy03ZjMyMzMyYTc3OT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OaWVIYXUiLCJDcmVhdGVkT24iOiIyMDIzLTA4LTA3VDEzOjI5OjAyIiwiTW9kaWZpZWRCeSI6Il9OaWVIYXUiLCJJZCI6IjMzZTZhMTA2LTk2NjYtNDM1YS1hM2I1LWQxNjUzNzRkMGQ1YSIsIk1vZGlmaWVkT24iOiIyMDIzLTA4LTA3VDEzOjI5OjAy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OaWVIYXUiLCJDcmVhdGVkT24iOiIyMDIzLTA4LTA3VDEzOjI3OjI5IiwiTW9kaWZpZWRCeSI6Il9OaWVIYXUiLCJJZCI6IjcyNGY3OWZhLTk2NDAtNDUxYi1iZjQ4LTY2NTlkMDIyYTgzNyIsIk1vZGlmaWVkT24iOiIyMDIzLTA4LTA3VDEzOjI3OjMxIiwiUHJvamVjdCI6eyIkcmVmIjoiOC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}</w:instrText>
          </w:r>
          <w:r w:rsidRPr="005409A4">
            <w:rPr>
              <w:rFonts w:ascii="Segoe UI" w:hAnsi="Segoe UI" w:cs="Segoe UI"/>
              <w:bCs/>
              <w:lang w:val="en-US"/>
            </w:rPr>
            <w:fldChar w:fldCharType="separate"/>
          </w:r>
          <w:r w:rsidRPr="005409A4">
            <w:rPr>
              <w:rFonts w:ascii="Segoe UI" w:hAnsi="Segoe UI" w:cs="Segoe UI"/>
              <w:bCs/>
              <w:lang w:val="en-US"/>
            </w:rPr>
            <w:t>(R Core Team 2020)</w:t>
          </w:r>
          <w:r w:rsidRPr="005409A4">
            <w:rPr>
              <w:rFonts w:ascii="Segoe UI" w:hAnsi="Segoe UI" w:cs="Segoe UI"/>
              <w:bCs/>
              <w:lang w:val="en-US"/>
            </w:rPr>
            <w:fldChar w:fldCharType="end"/>
          </w:r>
        </w:sdtContent>
      </w:sdt>
      <w:r w:rsidRPr="005409A4">
        <w:rPr>
          <w:rFonts w:ascii="Segoe UI" w:hAnsi="Segoe UI" w:cs="Segoe UI"/>
          <w:bCs/>
          <w:lang w:val="en-US"/>
        </w:rPr>
        <w:t xml:space="preserve"> and RStudio (RStudio: Integrated Development for R. RStudio, PBC, Boston, MA URL </w:t>
      </w:r>
      <w:hyperlink r:id="rId12" w:history="1">
        <w:r w:rsidRPr="005409A4">
          <w:rPr>
            <w:rFonts w:ascii="Segoe UI" w:hAnsi="Segoe UI" w:cs="Segoe UI"/>
            <w:bCs/>
            <w:lang w:val="en-US"/>
          </w:rPr>
          <w:t>http://www.rstudio.com/</w:t>
        </w:r>
      </w:hyperlink>
      <w:r w:rsidRPr="005409A4">
        <w:rPr>
          <w:rFonts w:ascii="Segoe UI" w:hAnsi="Segoe UI" w:cs="Segoe UI"/>
          <w:bCs/>
          <w:lang w:val="en-US"/>
        </w:rPr>
        <w:t xml:space="preserve">) version 2023.06.1. Used packages and versions are summarized in Supplementary table 3. </w:t>
      </w:r>
    </w:p>
    <w:p w14:paraId="182C6F1B" w14:textId="3F3C8D9F" w:rsidR="00403AB1" w:rsidRPr="003B4C23" w:rsidRDefault="007C5298" w:rsidP="001C1180">
      <w:pPr>
        <w:jc w:val="both"/>
        <w:rPr>
          <w:rFonts w:ascii="Segoe UI" w:hAnsi="Segoe UI" w:cs="Segoe UI"/>
          <w:b/>
          <w:bCs/>
          <w:sz w:val="20"/>
          <w:szCs w:val="20"/>
          <w:lang w:val="en-US"/>
        </w:rPr>
      </w:pPr>
      <w:r w:rsidRPr="003B4C23">
        <w:rPr>
          <w:rFonts w:ascii="Segoe UI" w:hAnsi="Segoe UI" w:cs="Segoe UI"/>
          <w:b/>
          <w:bCs/>
          <w:sz w:val="20"/>
          <w:szCs w:val="20"/>
          <w:lang w:val="en-US"/>
        </w:rPr>
        <w:t xml:space="preserve">Data </w:t>
      </w:r>
      <w:r w:rsidR="00403AB1" w:rsidRPr="003B4C23">
        <w:rPr>
          <w:rFonts w:ascii="Segoe UI" w:hAnsi="Segoe UI" w:cs="Segoe UI"/>
          <w:b/>
          <w:bCs/>
          <w:sz w:val="20"/>
          <w:szCs w:val="20"/>
          <w:lang w:val="en-US"/>
        </w:rPr>
        <w:t>tidying</w:t>
      </w:r>
    </w:p>
    <w:p w14:paraId="5FCA0D2B" w14:textId="7E1C1018" w:rsidR="005409A4" w:rsidRDefault="005409A4" w:rsidP="001C1180">
      <w:pPr>
        <w:jc w:val="both"/>
        <w:rPr>
          <w:rFonts w:ascii="Segoe UI" w:hAnsi="Segoe UI" w:cs="Segoe UI"/>
          <w:bCs/>
          <w:lang w:val="en-US"/>
        </w:rPr>
      </w:pPr>
      <w:r>
        <w:rPr>
          <w:rFonts w:ascii="Segoe UI" w:hAnsi="Segoe UI" w:cs="Segoe UI"/>
          <w:bCs/>
          <w:lang w:val="en-US"/>
        </w:rPr>
        <w:t>Feature selection</w:t>
      </w:r>
    </w:p>
    <w:p w14:paraId="349D2F32" w14:textId="07BFAFDB" w:rsidR="00403AB1" w:rsidRPr="003B4C23" w:rsidRDefault="00403AB1" w:rsidP="001C1180">
      <w:pPr>
        <w:jc w:val="both"/>
        <w:rPr>
          <w:rFonts w:ascii="Segoe UI" w:hAnsi="Segoe UI" w:cs="Segoe UI"/>
          <w:bCs/>
          <w:lang w:val="en-US"/>
        </w:rPr>
      </w:pPr>
      <w:r w:rsidRPr="003B4C23">
        <w:rPr>
          <w:rFonts w:ascii="Segoe UI" w:hAnsi="Segoe UI" w:cs="Segoe UI"/>
          <w:bCs/>
          <w:lang w:val="en-US"/>
        </w:rPr>
        <w:t>Thresholding</w:t>
      </w:r>
    </w:p>
    <w:p w14:paraId="76E1DA65" w14:textId="16413A57" w:rsidR="00403AB1" w:rsidRPr="003B4C23" w:rsidRDefault="00403AB1" w:rsidP="001C1180">
      <w:pPr>
        <w:jc w:val="both"/>
        <w:rPr>
          <w:rFonts w:ascii="Segoe UI" w:hAnsi="Segoe UI" w:cs="Segoe UI"/>
          <w:bCs/>
          <w:lang w:val="en-US"/>
        </w:rPr>
      </w:pPr>
      <w:r w:rsidRPr="003B4C23">
        <w:rPr>
          <w:rFonts w:ascii="Segoe UI" w:hAnsi="Segoe UI" w:cs="Segoe UI"/>
          <w:bCs/>
          <w:lang w:val="en-US"/>
        </w:rPr>
        <w:t>Data imputation</w:t>
      </w:r>
    </w:p>
    <w:p w14:paraId="307E9A93" w14:textId="2057D8E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Dimensionality reduction, cluster analysis, and cell type annotation</w:t>
      </w:r>
    </w:p>
    <w:p w14:paraId="5DE851A8" w14:textId="77777777" w:rsidR="00403AB1" w:rsidRPr="003B4C23" w:rsidRDefault="00403AB1" w:rsidP="001C1180">
      <w:pPr>
        <w:jc w:val="both"/>
        <w:rPr>
          <w:rFonts w:ascii="Segoe UI" w:hAnsi="Segoe UI" w:cs="Segoe UI"/>
          <w:bCs/>
          <w:lang w:val="en-US"/>
        </w:rPr>
      </w:pPr>
    </w:p>
    <w:p w14:paraId="41FFCA8D" w14:textId="7A0B1A5B" w:rsidR="00403AB1" w:rsidRPr="003B4C23" w:rsidRDefault="00403AB1" w:rsidP="001C1180">
      <w:pPr>
        <w:jc w:val="both"/>
        <w:rPr>
          <w:rFonts w:ascii="Segoe UI" w:hAnsi="Segoe UI" w:cs="Segoe UI"/>
          <w:b/>
          <w:bCs/>
          <w:sz w:val="20"/>
          <w:szCs w:val="20"/>
          <w:lang w:val="en-US"/>
        </w:rPr>
      </w:pPr>
      <w:r w:rsidRPr="003B4C23">
        <w:rPr>
          <w:rFonts w:ascii="Segoe UI" w:hAnsi="Segoe UI" w:cs="Segoe UI"/>
          <w:b/>
          <w:bCs/>
          <w:sz w:val="20"/>
          <w:szCs w:val="20"/>
          <w:lang w:val="en-US"/>
        </w:rPr>
        <w:t>Spatial neighborhood analysis</w:t>
      </w:r>
    </w:p>
    <w:p w14:paraId="28451FFB" w14:textId="2DAC9A1D" w:rsidR="00403AB1" w:rsidRPr="003B4C23" w:rsidRDefault="00403AB1" w:rsidP="001C1180">
      <w:pPr>
        <w:jc w:val="both"/>
        <w:rPr>
          <w:rFonts w:ascii="Segoe UI" w:hAnsi="Segoe UI" w:cs="Segoe UI"/>
          <w:bCs/>
          <w:lang w:val="en-US"/>
        </w:rPr>
      </w:pPr>
      <w:r w:rsidRPr="003B4C23">
        <w:rPr>
          <w:rFonts w:ascii="Segoe UI" w:hAnsi="Segoe UI" w:cs="Segoe UI"/>
          <w:bCs/>
          <w:lang w:val="en-US"/>
        </w:rPr>
        <w:t>SPIAT</w:t>
      </w:r>
    </w:p>
    <w:p w14:paraId="65668865" w14:textId="0B38CE97" w:rsidR="00403AB1" w:rsidRPr="003B4C23" w:rsidRDefault="00403AB1" w:rsidP="001C1180">
      <w:pPr>
        <w:jc w:val="both"/>
        <w:rPr>
          <w:rFonts w:ascii="Segoe UI" w:hAnsi="Segoe UI" w:cs="Segoe UI"/>
          <w:bCs/>
          <w:lang w:val="en-US"/>
        </w:rPr>
      </w:pPr>
      <w:r w:rsidRPr="003B4C23">
        <w:rPr>
          <w:rFonts w:ascii="Segoe UI" w:hAnsi="Segoe UI" w:cs="Segoe UI"/>
          <w:bCs/>
          <w:lang w:val="en-US"/>
        </w:rPr>
        <w:t>Giotto &amp; VoltRon</w:t>
      </w:r>
    </w:p>
    <w:p w14:paraId="5C47D9EF" w14:textId="77777777" w:rsidR="00AE200D" w:rsidRPr="003B4C23" w:rsidRDefault="00AE200D" w:rsidP="001C1180">
      <w:pPr>
        <w:jc w:val="both"/>
        <w:rPr>
          <w:rFonts w:ascii="Segoe UI" w:hAnsi="Segoe UI" w:cs="Segoe UI"/>
          <w:lang w:val="en-US"/>
        </w:rPr>
      </w:pPr>
    </w:p>
    <w:p w14:paraId="09B1D114" w14:textId="5DBFB4E7" w:rsidR="005D442D" w:rsidRPr="003B4C23" w:rsidRDefault="005D442D" w:rsidP="005D442D">
      <w:pPr>
        <w:rPr>
          <w:rFonts w:ascii="Segoe UI" w:hAnsi="Segoe UI" w:cs="Segoe UI"/>
          <w:b/>
          <w:bCs/>
          <w:lang w:val="en-US"/>
        </w:rPr>
      </w:pPr>
      <w:r w:rsidRPr="003B4C23">
        <w:rPr>
          <w:rFonts w:ascii="Segoe UI" w:hAnsi="Segoe UI" w:cs="Segoe UI"/>
          <w:b/>
          <w:bCs/>
          <w:lang w:val="en-US"/>
        </w:rPr>
        <w:t>DATA AVAILABILITY STATEMENT</w:t>
      </w:r>
    </w:p>
    <w:p w14:paraId="1F4C5D0F" w14:textId="77777777" w:rsidR="005D442D" w:rsidRPr="003B4C23" w:rsidRDefault="005D442D" w:rsidP="005D442D">
      <w:pPr>
        <w:jc w:val="both"/>
        <w:rPr>
          <w:rFonts w:ascii="Segoe UI" w:hAnsi="Segoe UI" w:cs="Segoe UI"/>
          <w:lang w:val="en-US"/>
        </w:rPr>
      </w:pPr>
    </w:p>
    <w:p w14:paraId="2A6319EA" w14:textId="365F5017" w:rsidR="007C5298" w:rsidRPr="003B4C23" w:rsidRDefault="00F02DB7" w:rsidP="005D442D">
      <w:pPr>
        <w:jc w:val="both"/>
        <w:rPr>
          <w:rFonts w:ascii="Segoe UI" w:hAnsi="Segoe UI" w:cs="Segoe UI"/>
          <w:lang w:val="en-US"/>
        </w:rPr>
      </w:pPr>
      <w:hyperlink r:id="rId13" w:history="1">
        <w:r w:rsidRPr="003B4C23">
          <w:rPr>
            <w:rStyle w:val="Hyperlink"/>
            <w:rFonts w:ascii="Segoe UI" w:hAnsi="Segoe UI" w:cs="Segoe UI"/>
            <w:lang w:val="en-US"/>
          </w:rPr>
          <w:t>https://github.com/mikrohscopist/Murine_ILC_niches_lung_SI_IL-33</w:t>
        </w:r>
      </w:hyperlink>
    </w:p>
    <w:p w14:paraId="79FDE093" w14:textId="77777777" w:rsidR="0082414F" w:rsidRPr="003B4C23" w:rsidRDefault="0082414F" w:rsidP="005D442D">
      <w:pPr>
        <w:jc w:val="both"/>
        <w:rPr>
          <w:rFonts w:ascii="Segoe UI" w:hAnsi="Segoe UI" w:cs="Segoe UI"/>
          <w:lang w:val="en-US"/>
        </w:rPr>
      </w:pPr>
    </w:p>
    <w:p w14:paraId="51CF2BB3" w14:textId="77777777" w:rsidR="005D442D" w:rsidRPr="003B4C23" w:rsidRDefault="005D442D" w:rsidP="005D442D">
      <w:pPr>
        <w:jc w:val="both"/>
        <w:rPr>
          <w:rFonts w:ascii="Segoe UI" w:hAnsi="Segoe UI" w:cs="Segoe UI"/>
          <w:lang w:val="en-US"/>
        </w:rPr>
      </w:pPr>
    </w:p>
    <w:p w14:paraId="158C80B6" w14:textId="1992D275" w:rsidR="005D442D" w:rsidRPr="003B4C23" w:rsidRDefault="005D442D" w:rsidP="005D442D">
      <w:pPr>
        <w:jc w:val="both"/>
        <w:rPr>
          <w:rFonts w:ascii="Segoe UI" w:hAnsi="Segoe UI" w:cs="Segoe UI"/>
          <w:b/>
          <w:lang w:val="en-US"/>
        </w:rPr>
      </w:pPr>
      <w:r w:rsidRPr="003B4C23">
        <w:rPr>
          <w:rFonts w:ascii="Segoe UI" w:hAnsi="Segoe UI" w:cs="Segoe UI"/>
          <w:b/>
          <w:lang w:val="en-US"/>
        </w:rPr>
        <w:t>CONFLICT OF INTEREST DISCLOSURE</w:t>
      </w:r>
    </w:p>
    <w:p w14:paraId="4A327120" w14:textId="77777777" w:rsidR="005D442D" w:rsidRPr="003B4C23" w:rsidRDefault="005D442D" w:rsidP="005D442D">
      <w:pPr>
        <w:jc w:val="both"/>
        <w:rPr>
          <w:rFonts w:ascii="Segoe UI" w:hAnsi="Segoe UI" w:cs="Segoe UI"/>
          <w:lang w:val="en-US"/>
        </w:rPr>
      </w:pPr>
    </w:p>
    <w:p w14:paraId="59FC7DB9" w14:textId="29C38F81" w:rsidR="00E66F43" w:rsidRPr="003B4C23" w:rsidRDefault="00A46765" w:rsidP="005D442D">
      <w:pPr>
        <w:jc w:val="both"/>
        <w:rPr>
          <w:rFonts w:ascii="Segoe UI" w:hAnsi="Segoe UI" w:cs="Segoe UI"/>
          <w:b/>
          <w:lang w:val="en-US"/>
        </w:rPr>
      </w:pPr>
      <w:r w:rsidRPr="003B4C23">
        <w:rPr>
          <w:rFonts w:ascii="Segoe UI" w:hAnsi="Segoe UI" w:cs="Segoe UI"/>
          <w:b/>
          <w:lang w:val="en-US"/>
        </w:rPr>
        <w:t>ETHICS APPROVAL STATEMENT</w:t>
      </w:r>
    </w:p>
    <w:p w14:paraId="3398C542" w14:textId="77777777" w:rsidR="00D66E7A" w:rsidRPr="003B4C23" w:rsidRDefault="00D66E7A" w:rsidP="005A3A2F">
      <w:pPr>
        <w:jc w:val="both"/>
        <w:rPr>
          <w:rFonts w:ascii="Segoe UI" w:hAnsi="Segoe UI" w:cs="Segoe UI"/>
          <w:lang w:val="en-US"/>
        </w:rPr>
      </w:pPr>
    </w:p>
    <w:p w14:paraId="553944B6" w14:textId="3929E6C1" w:rsidR="00972B53" w:rsidRPr="003B4C23" w:rsidRDefault="00972B53">
      <w:pPr>
        <w:rPr>
          <w:rFonts w:ascii="Segoe UI" w:hAnsi="Segoe UI" w:cs="Segoe UI"/>
          <w:b/>
          <w:bCs/>
          <w:lang w:val="en-US"/>
        </w:rPr>
      </w:pPr>
      <w:r w:rsidRPr="003B4C23">
        <w:rPr>
          <w:rFonts w:ascii="Segoe UI" w:hAnsi="Segoe UI" w:cs="Segoe UI"/>
          <w:b/>
          <w:bCs/>
          <w:lang w:val="en-US"/>
        </w:rPr>
        <w:t>ACK</w:t>
      </w:r>
      <w:r w:rsidR="004133C9" w:rsidRPr="003B4C23">
        <w:rPr>
          <w:rFonts w:ascii="Segoe UI" w:hAnsi="Segoe UI" w:cs="Segoe UI"/>
          <w:b/>
          <w:bCs/>
          <w:lang w:val="en-US"/>
        </w:rPr>
        <w:t>NOWLEDGEMENTS</w:t>
      </w:r>
    </w:p>
    <w:p w14:paraId="2936FDA7" w14:textId="3C3955C8" w:rsidR="00672426" w:rsidRPr="003B4C23" w:rsidRDefault="00EC3B5A" w:rsidP="00972B53">
      <w:pPr>
        <w:rPr>
          <w:rFonts w:ascii="Segoe UI" w:hAnsi="Segoe UI" w:cs="Segoe UI"/>
          <w:sz w:val="18"/>
          <w:szCs w:val="18"/>
          <w:lang w:val="en-US"/>
        </w:rPr>
      </w:pPr>
      <w:r w:rsidRPr="003B4C23">
        <w:rPr>
          <w:rFonts w:ascii="Segoe UI" w:hAnsi="Segoe UI" w:cs="Segoe UI"/>
          <w:sz w:val="18"/>
          <w:szCs w:val="18"/>
          <w:lang w:val="en-US"/>
        </w:rPr>
        <w:t xml:space="preserve">We would like to thank </w:t>
      </w:r>
      <w:r w:rsidR="004C0ED4" w:rsidRPr="003B4C23">
        <w:rPr>
          <w:rFonts w:ascii="Segoe UI" w:hAnsi="Segoe UI" w:cs="Segoe UI"/>
          <w:sz w:val="18"/>
          <w:szCs w:val="18"/>
          <w:lang w:val="en-US"/>
        </w:rPr>
        <w:t>x</w:t>
      </w:r>
      <w:r w:rsidRPr="003B4C23">
        <w:rPr>
          <w:rFonts w:ascii="Segoe UI" w:hAnsi="Segoe UI" w:cs="Segoe UI"/>
          <w:sz w:val="18"/>
          <w:szCs w:val="18"/>
          <w:lang w:val="en-US"/>
        </w:rPr>
        <w:t xml:space="preserve"> for helpful discussions</w:t>
      </w:r>
      <w:r w:rsidR="00F153F0" w:rsidRPr="003B4C23">
        <w:rPr>
          <w:rFonts w:ascii="Segoe UI" w:hAnsi="Segoe UI" w:cs="Segoe UI"/>
          <w:sz w:val="18"/>
          <w:szCs w:val="18"/>
          <w:lang w:val="en-US"/>
        </w:rPr>
        <w:t xml:space="preserve">. This study was supported by </w:t>
      </w:r>
      <w:r w:rsidR="004C0ED4" w:rsidRPr="003B4C23">
        <w:rPr>
          <w:rFonts w:ascii="Segoe UI" w:hAnsi="Segoe UI" w:cs="Segoe UI"/>
          <w:sz w:val="18"/>
          <w:szCs w:val="18"/>
          <w:lang w:val="en-US"/>
        </w:rPr>
        <w:t xml:space="preserve">a </w:t>
      </w:r>
      <w:r w:rsidR="00542661" w:rsidRPr="003B4C23">
        <w:rPr>
          <w:rFonts w:ascii="Segoe UI" w:hAnsi="Segoe UI" w:cs="Segoe UI"/>
          <w:sz w:val="18"/>
          <w:szCs w:val="18"/>
          <w:lang w:val="en-US"/>
        </w:rPr>
        <w:t xml:space="preserve">grant </w:t>
      </w:r>
      <w:r w:rsidR="00F153F0" w:rsidRPr="003B4C23">
        <w:rPr>
          <w:rFonts w:ascii="Segoe UI" w:hAnsi="Segoe UI" w:cs="Segoe UI"/>
          <w:sz w:val="18"/>
          <w:szCs w:val="18"/>
          <w:lang w:val="en-US"/>
        </w:rPr>
        <w:t xml:space="preserve">from the </w:t>
      </w:r>
      <w:r w:rsidR="00040601" w:rsidRPr="003B4C23">
        <w:rPr>
          <w:rFonts w:ascii="Segoe UI" w:hAnsi="Segoe UI" w:cs="Segoe UI"/>
          <w:sz w:val="18"/>
          <w:szCs w:val="18"/>
          <w:lang w:val="en-US"/>
        </w:rPr>
        <w:t>DFG to A.E.H</w:t>
      </w:r>
      <w:r w:rsidR="003C53E0" w:rsidRPr="003B4C23">
        <w:rPr>
          <w:rFonts w:ascii="Segoe UI" w:hAnsi="Segoe UI" w:cs="Segoe UI"/>
          <w:sz w:val="18"/>
          <w:szCs w:val="18"/>
          <w:lang w:val="en-US"/>
        </w:rPr>
        <w:t xml:space="preserve">. </w:t>
      </w:r>
      <w:r w:rsidR="00B329A3" w:rsidRPr="003B4C23">
        <w:rPr>
          <w:rFonts w:ascii="Segoe UI" w:hAnsi="Segoe UI" w:cs="Segoe UI"/>
          <w:sz w:val="18"/>
          <w:szCs w:val="18"/>
          <w:lang w:val="en-US"/>
        </w:rPr>
        <w:t>The authors affiliated with Charité for the duration</w:t>
      </w:r>
      <w:r w:rsidR="00EA7C80" w:rsidRPr="003B4C23">
        <w:rPr>
          <w:rFonts w:ascii="Segoe UI" w:hAnsi="Segoe UI" w:cs="Segoe UI"/>
          <w:sz w:val="18"/>
          <w:szCs w:val="18"/>
          <w:lang w:val="en-US"/>
        </w:rPr>
        <w:t xml:space="preserve"> of this study</w:t>
      </w:r>
      <w:r w:rsidR="001C1C8F" w:rsidRPr="003B4C23">
        <w:rPr>
          <w:rFonts w:ascii="Segoe UI" w:hAnsi="Segoe UI" w:cs="Segoe UI"/>
          <w:sz w:val="18"/>
          <w:szCs w:val="18"/>
          <w:lang w:val="en-US"/>
        </w:rPr>
        <w:t xml:space="preserve"> acknowledge that Charité is a corporate member of Freie Universität</w:t>
      </w:r>
      <w:r w:rsidR="003751DA" w:rsidRPr="003B4C23">
        <w:rPr>
          <w:rFonts w:ascii="Segoe UI" w:hAnsi="Segoe UI" w:cs="Segoe UI"/>
          <w:sz w:val="18"/>
          <w:szCs w:val="18"/>
          <w:lang w:val="en-US"/>
        </w:rPr>
        <w:t xml:space="preserve"> Berlin and Humboldt-Universität </w:t>
      </w:r>
      <w:proofErr w:type="spellStart"/>
      <w:r w:rsidR="003751DA" w:rsidRPr="003B4C23">
        <w:rPr>
          <w:rFonts w:ascii="Segoe UI" w:hAnsi="Segoe UI" w:cs="Segoe UI"/>
          <w:sz w:val="18"/>
          <w:szCs w:val="18"/>
          <w:lang w:val="en-US"/>
        </w:rPr>
        <w:t>zu</w:t>
      </w:r>
      <w:proofErr w:type="spellEnd"/>
      <w:r w:rsidR="003751DA" w:rsidRPr="003B4C23">
        <w:rPr>
          <w:rFonts w:ascii="Segoe UI" w:hAnsi="Segoe UI" w:cs="Segoe UI"/>
          <w:sz w:val="18"/>
          <w:szCs w:val="18"/>
          <w:lang w:val="en-US"/>
        </w:rPr>
        <w:t xml:space="preserve"> Berlin.</w:t>
      </w:r>
      <w:r w:rsidR="00040601" w:rsidRPr="003B4C23">
        <w:rPr>
          <w:rFonts w:ascii="Segoe UI" w:hAnsi="Segoe UI" w:cs="Segoe UI"/>
          <w:sz w:val="18"/>
          <w:szCs w:val="18"/>
          <w:lang w:val="en-US"/>
        </w:rPr>
        <w:t xml:space="preserve"> </w:t>
      </w:r>
    </w:p>
    <w:p w14:paraId="372C3913" w14:textId="73D0B830" w:rsidR="00972B53" w:rsidRPr="003B4C23" w:rsidRDefault="00972B53" w:rsidP="00972B53">
      <w:pPr>
        <w:rPr>
          <w:rFonts w:ascii="Segoe UI" w:hAnsi="Segoe UI" w:cs="Segoe UI"/>
          <w:b/>
          <w:bCs/>
          <w:lang w:val="en-US"/>
        </w:rPr>
      </w:pPr>
      <w:r w:rsidRPr="003B4C23">
        <w:rPr>
          <w:rFonts w:ascii="Segoe UI" w:hAnsi="Segoe UI" w:cs="Segoe UI"/>
          <w:b/>
          <w:bCs/>
          <w:lang w:val="en-US"/>
        </w:rPr>
        <w:t>AUTHOR´s CONTRIBUTIONS</w:t>
      </w:r>
    </w:p>
    <w:p w14:paraId="5CC0DC84" w14:textId="7EFB834B" w:rsidR="00E50012" w:rsidRPr="003B4C23" w:rsidRDefault="00F1586C" w:rsidP="00972B53">
      <w:pPr>
        <w:rPr>
          <w:rFonts w:ascii="Segoe UI" w:hAnsi="Segoe UI" w:cs="Segoe UI"/>
          <w:sz w:val="18"/>
          <w:szCs w:val="18"/>
          <w:lang w:val="en-US"/>
        </w:rPr>
      </w:pPr>
      <w:r w:rsidRPr="003B4C23">
        <w:rPr>
          <w:rFonts w:ascii="Segoe UI" w:hAnsi="Segoe UI" w:cs="Segoe UI"/>
          <w:sz w:val="18"/>
          <w:szCs w:val="18"/>
          <w:lang w:val="en-US"/>
        </w:rPr>
        <w:t>A.E.H</w:t>
      </w:r>
      <w:r w:rsidR="00230C12" w:rsidRPr="003B4C23">
        <w:rPr>
          <w:rFonts w:ascii="Segoe UI" w:hAnsi="Segoe UI" w:cs="Segoe UI"/>
          <w:sz w:val="18"/>
          <w:szCs w:val="18"/>
          <w:lang w:val="en-US"/>
        </w:rPr>
        <w:t>.</w:t>
      </w:r>
      <w:r w:rsidRPr="003B4C23">
        <w:rPr>
          <w:rFonts w:ascii="Segoe UI" w:hAnsi="Segoe UI" w:cs="Segoe UI"/>
          <w:sz w:val="18"/>
          <w:szCs w:val="18"/>
          <w:lang w:val="en-US"/>
        </w:rPr>
        <w:t xml:space="preserve"> conceptualized the study.</w:t>
      </w:r>
      <w:r w:rsidR="00967096" w:rsidRPr="003B4C23">
        <w:rPr>
          <w:rFonts w:ascii="Segoe UI" w:hAnsi="Segoe UI" w:cs="Segoe UI"/>
          <w:sz w:val="18"/>
          <w:szCs w:val="18"/>
          <w:lang w:val="en-US"/>
        </w:rPr>
        <w:t xml:space="preserve"> </w:t>
      </w:r>
      <w:r w:rsidR="00230C12" w:rsidRPr="003B4C23">
        <w:rPr>
          <w:rFonts w:ascii="Segoe UI" w:hAnsi="Segoe UI" w:cs="Segoe UI"/>
          <w:sz w:val="18"/>
          <w:szCs w:val="18"/>
          <w:lang w:val="en-US"/>
        </w:rPr>
        <w:t>S.K</w:t>
      </w:r>
      <w:r w:rsidR="00040601" w:rsidRPr="003B4C23">
        <w:rPr>
          <w:rFonts w:ascii="Segoe UI" w:hAnsi="Segoe UI" w:cs="Segoe UI"/>
          <w:sz w:val="18"/>
          <w:szCs w:val="18"/>
          <w:lang w:val="en-US"/>
        </w:rPr>
        <w:t xml:space="preserve">, </w:t>
      </w:r>
      <w:r w:rsidR="003C53E0" w:rsidRPr="003B4C23">
        <w:rPr>
          <w:rFonts w:ascii="Segoe UI" w:hAnsi="Segoe UI" w:cs="Segoe UI"/>
          <w:sz w:val="18"/>
          <w:szCs w:val="18"/>
          <w:lang w:val="en-US"/>
        </w:rPr>
        <w:t>R.G</w:t>
      </w:r>
      <w:r w:rsidR="00040601" w:rsidRPr="003B4C23">
        <w:rPr>
          <w:rFonts w:ascii="Segoe UI" w:hAnsi="Segoe UI" w:cs="Segoe UI"/>
          <w:sz w:val="18"/>
          <w:szCs w:val="18"/>
          <w:lang w:val="en-US"/>
        </w:rPr>
        <w:t>.</w:t>
      </w:r>
      <w:r w:rsidR="003C53E0" w:rsidRPr="003B4C23">
        <w:rPr>
          <w:rFonts w:ascii="Segoe UI" w:hAnsi="Segoe UI" w:cs="Segoe UI"/>
          <w:sz w:val="18"/>
          <w:szCs w:val="18"/>
          <w:lang w:val="en-US"/>
        </w:rPr>
        <w:t xml:space="preserve">, </w:t>
      </w:r>
      <w:r w:rsidR="00230C12" w:rsidRPr="003B4C23">
        <w:rPr>
          <w:rFonts w:ascii="Segoe UI" w:hAnsi="Segoe UI" w:cs="Segoe UI"/>
          <w:sz w:val="18"/>
          <w:szCs w:val="18"/>
          <w:lang w:val="en-US"/>
        </w:rPr>
        <w:t>R.U.</w:t>
      </w:r>
      <w:r w:rsidR="003C53E0" w:rsidRPr="003B4C23">
        <w:rPr>
          <w:rFonts w:ascii="Segoe UI" w:hAnsi="Segoe UI" w:cs="Segoe UI"/>
          <w:sz w:val="18"/>
          <w:szCs w:val="18"/>
          <w:lang w:val="en-US"/>
        </w:rPr>
        <w:t>, P.M.</w:t>
      </w:r>
      <w:r w:rsidRPr="003B4C23">
        <w:rPr>
          <w:rFonts w:ascii="Segoe UI" w:hAnsi="Segoe UI" w:cs="Segoe UI"/>
          <w:sz w:val="18"/>
          <w:szCs w:val="18"/>
          <w:lang w:val="en-US"/>
        </w:rPr>
        <w:t xml:space="preserve"> performed </w:t>
      </w:r>
      <w:r w:rsidR="00967096" w:rsidRPr="003B4C23">
        <w:rPr>
          <w:rFonts w:ascii="Segoe UI" w:hAnsi="Segoe UI" w:cs="Segoe UI"/>
          <w:sz w:val="18"/>
          <w:szCs w:val="18"/>
          <w:lang w:val="en-US"/>
        </w:rPr>
        <w:t>experiments.</w:t>
      </w:r>
      <w:r w:rsidR="00FF684A" w:rsidRPr="003B4C23">
        <w:rPr>
          <w:rFonts w:ascii="Segoe UI" w:hAnsi="Segoe UI" w:cs="Segoe UI"/>
          <w:sz w:val="18"/>
          <w:szCs w:val="18"/>
          <w:lang w:val="en-US"/>
        </w:rPr>
        <w:t xml:space="preserve"> S.K</w:t>
      </w:r>
      <w:r w:rsidR="00230C12" w:rsidRPr="003B4C23">
        <w:rPr>
          <w:rFonts w:ascii="Segoe UI" w:hAnsi="Segoe UI" w:cs="Segoe UI"/>
          <w:sz w:val="18"/>
          <w:szCs w:val="18"/>
          <w:lang w:val="en-US"/>
        </w:rPr>
        <w:t>.</w:t>
      </w:r>
      <w:r w:rsidR="00212CC6" w:rsidRPr="003B4C23">
        <w:rPr>
          <w:rFonts w:ascii="Segoe UI" w:hAnsi="Segoe UI" w:cs="Segoe UI"/>
          <w:sz w:val="18"/>
          <w:szCs w:val="18"/>
          <w:lang w:val="en-US"/>
        </w:rPr>
        <w:t xml:space="preserve"> analyzed the data and </w:t>
      </w:r>
      <w:r w:rsidR="003C53E0" w:rsidRPr="003B4C23">
        <w:rPr>
          <w:rFonts w:ascii="Segoe UI" w:hAnsi="Segoe UI" w:cs="Segoe UI"/>
          <w:sz w:val="18"/>
          <w:szCs w:val="18"/>
          <w:lang w:val="en-US"/>
        </w:rPr>
        <w:t xml:space="preserve">S.K., A.R.P., and A.E.H. </w:t>
      </w:r>
      <w:r w:rsidR="00212CC6" w:rsidRPr="003B4C23">
        <w:rPr>
          <w:rFonts w:ascii="Segoe UI" w:hAnsi="Segoe UI" w:cs="Segoe UI"/>
          <w:sz w:val="18"/>
          <w:szCs w:val="18"/>
          <w:lang w:val="en-US"/>
        </w:rPr>
        <w:t>interpreted the results</w:t>
      </w:r>
      <w:r w:rsidR="00844E61" w:rsidRPr="003B4C23">
        <w:rPr>
          <w:rFonts w:ascii="Segoe UI" w:hAnsi="Segoe UI" w:cs="Segoe UI"/>
          <w:sz w:val="18"/>
          <w:szCs w:val="18"/>
          <w:lang w:val="en-US"/>
        </w:rPr>
        <w:t xml:space="preserve"> and wrote the manuscript. </w:t>
      </w:r>
      <w:r w:rsidR="003C53E0" w:rsidRPr="003B4C23">
        <w:rPr>
          <w:rFonts w:ascii="Segoe UI" w:hAnsi="Segoe UI" w:cs="Segoe UI"/>
          <w:sz w:val="18"/>
          <w:szCs w:val="18"/>
          <w:lang w:val="en-US"/>
        </w:rPr>
        <w:t xml:space="preserve">S.K., A.R.P., R.A.N., A.M. and A.E.H. </w:t>
      </w:r>
      <w:r w:rsidR="00EE067B" w:rsidRPr="003B4C23">
        <w:rPr>
          <w:rFonts w:ascii="Segoe UI" w:hAnsi="Segoe UI" w:cs="Segoe UI"/>
          <w:sz w:val="18"/>
          <w:szCs w:val="18"/>
          <w:lang w:val="en-US"/>
        </w:rPr>
        <w:t>discussed the results.</w:t>
      </w:r>
      <w:r w:rsidR="00872231" w:rsidRPr="003B4C23">
        <w:rPr>
          <w:lang w:val="en-US"/>
        </w:rPr>
        <w:t xml:space="preserve"> </w:t>
      </w:r>
      <w:r w:rsidR="00872231" w:rsidRPr="003B4C23">
        <w:rPr>
          <w:rFonts w:ascii="Segoe UI" w:hAnsi="Segoe UI" w:cs="Segoe UI"/>
          <w:sz w:val="18"/>
          <w:szCs w:val="18"/>
          <w:lang w:val="en-US"/>
        </w:rPr>
        <w:t>All authors reviewed the manuscript.</w:t>
      </w:r>
    </w:p>
    <w:p w14:paraId="0703F005" w14:textId="52E0752A" w:rsidR="003C53E0" w:rsidRPr="003B4C23" w:rsidRDefault="003C53E0" w:rsidP="00972B53">
      <w:pPr>
        <w:rPr>
          <w:rFonts w:ascii="Segoe UI" w:hAnsi="Segoe UI" w:cs="Segoe UI"/>
          <w:sz w:val="18"/>
          <w:szCs w:val="18"/>
          <w:lang w:val="en-US"/>
        </w:rPr>
      </w:pPr>
      <w:r w:rsidRPr="003B4C23">
        <w:rPr>
          <w:rFonts w:ascii="Segoe UI" w:hAnsi="Segoe UI" w:cs="Segoe UI"/>
          <w:sz w:val="18"/>
          <w:szCs w:val="18"/>
          <w:lang w:val="en-US"/>
        </w:rPr>
        <w:t>A.M.</w:t>
      </w:r>
    </w:p>
    <w:p w14:paraId="2B025295" w14:textId="23B7B13A" w:rsidR="003C53E0" w:rsidRPr="003B4C23" w:rsidRDefault="00B94567" w:rsidP="00972B53">
      <w:pPr>
        <w:rPr>
          <w:rFonts w:ascii="Segoe UI" w:hAnsi="Segoe UI" w:cs="Segoe UI"/>
          <w:sz w:val="18"/>
          <w:szCs w:val="18"/>
          <w:lang w:val="en-US"/>
        </w:rPr>
      </w:pPr>
      <w:r w:rsidRPr="003B4C23">
        <w:rPr>
          <w:rFonts w:ascii="Segoe UI" w:hAnsi="Segoe UI" w:cs="Segoe UI"/>
          <w:sz w:val="18"/>
          <w:szCs w:val="18"/>
          <w:lang w:val="en-US"/>
        </w:rPr>
        <w:t xml:space="preserve">R.K. and </w:t>
      </w:r>
      <w:r w:rsidR="003C53E0" w:rsidRPr="003B4C23">
        <w:rPr>
          <w:rFonts w:ascii="Segoe UI" w:hAnsi="Segoe UI" w:cs="Segoe UI"/>
          <w:sz w:val="18"/>
          <w:szCs w:val="18"/>
          <w:lang w:val="en-US"/>
        </w:rPr>
        <w:t>L.P.</w:t>
      </w:r>
      <w:r w:rsidRPr="003B4C23">
        <w:rPr>
          <w:rFonts w:ascii="Segoe UI" w:hAnsi="Segoe UI" w:cs="Segoe UI"/>
          <w:sz w:val="18"/>
          <w:szCs w:val="18"/>
          <w:lang w:val="en-US"/>
        </w:rPr>
        <w:t xml:space="preserve"> provided technical support for the MELK and </w:t>
      </w:r>
      <w:proofErr w:type="spellStart"/>
      <w:r w:rsidRPr="003B4C23">
        <w:rPr>
          <w:rFonts w:ascii="Segoe UI" w:hAnsi="Segoe UI" w:cs="Segoe UI"/>
          <w:sz w:val="18"/>
          <w:szCs w:val="18"/>
          <w:lang w:val="en-US"/>
        </w:rPr>
        <w:t>BioDecipher</w:t>
      </w:r>
      <w:proofErr w:type="spellEnd"/>
      <w:r w:rsidRPr="003B4C23">
        <w:rPr>
          <w:rFonts w:ascii="Segoe UI" w:hAnsi="Segoe UI" w:cs="Segoe UI"/>
          <w:sz w:val="18"/>
          <w:szCs w:val="18"/>
          <w:lang w:val="en-US"/>
        </w:rPr>
        <w:t xml:space="preserve"> instruments. </w:t>
      </w:r>
    </w:p>
    <w:p w14:paraId="29D28B6E" w14:textId="77777777" w:rsidR="00A46765" w:rsidRPr="003B4C23" w:rsidRDefault="00A46765" w:rsidP="00A46765">
      <w:pPr>
        <w:jc w:val="both"/>
        <w:rPr>
          <w:rFonts w:ascii="Segoe UI" w:hAnsi="Segoe UI" w:cs="Segoe UI"/>
          <w:lang w:val="en-US"/>
        </w:rPr>
      </w:pPr>
    </w:p>
    <w:p w14:paraId="0D3BBF39" w14:textId="77777777" w:rsidR="00A46765" w:rsidRPr="003B4C23" w:rsidRDefault="00A46765" w:rsidP="00A46765">
      <w:pPr>
        <w:rPr>
          <w:rFonts w:ascii="Segoe UI" w:hAnsi="Segoe UI" w:cs="Segoe UI"/>
          <w:b/>
          <w:bCs/>
          <w:lang w:val="en-US"/>
        </w:rPr>
      </w:pPr>
      <w:r w:rsidRPr="003B4C23">
        <w:rPr>
          <w:rFonts w:ascii="Segoe UI" w:hAnsi="Segoe UI" w:cs="Segoe UI"/>
          <w:b/>
          <w:bCs/>
          <w:lang w:val="en-US"/>
        </w:rPr>
        <w:t>REFERENCES</w:t>
      </w:r>
    </w:p>
    <w:p w14:paraId="4823B364" w14:textId="77777777" w:rsidR="00A46765" w:rsidRPr="003B4C23" w:rsidRDefault="00A46765" w:rsidP="00A46765">
      <w:pPr>
        <w:rPr>
          <w:rFonts w:ascii="Segoe UI" w:hAnsi="Segoe UI" w:cs="Segoe UI"/>
          <w:bCs/>
          <w:lang w:val="en-US"/>
        </w:rPr>
      </w:pPr>
      <w:r w:rsidRPr="003B4C23">
        <w:rPr>
          <w:rFonts w:ascii="Segoe UI" w:hAnsi="Segoe UI" w:cs="Segoe UI"/>
          <w:bCs/>
          <w:lang w:val="en-US"/>
        </w:rPr>
        <w:t>Vancouver reference style</w:t>
      </w:r>
    </w:p>
    <w:p w14:paraId="1CA5DA53" w14:textId="77777777" w:rsidR="00A46765" w:rsidRPr="003B4C23" w:rsidRDefault="00A46765" w:rsidP="00A46765">
      <w:pPr>
        <w:rPr>
          <w:rFonts w:ascii="Segoe UI" w:hAnsi="Segoe UI" w:cs="Segoe UI"/>
          <w:b/>
          <w:bCs/>
          <w:lang w:val="en-US"/>
        </w:rPr>
      </w:pPr>
    </w:p>
    <w:p w14:paraId="71C93E69" w14:textId="68F44842" w:rsidR="004133C9" w:rsidRPr="003B4C23" w:rsidRDefault="004133C9" w:rsidP="00972B53">
      <w:pPr>
        <w:rPr>
          <w:rFonts w:ascii="Segoe UI" w:hAnsi="Segoe UI" w:cs="Segoe UI"/>
          <w:b/>
          <w:bCs/>
          <w:lang w:val="en-US"/>
        </w:rPr>
      </w:pPr>
      <w:r w:rsidRPr="003B4C23">
        <w:rPr>
          <w:rFonts w:ascii="Segoe UI" w:hAnsi="Segoe UI" w:cs="Segoe UI"/>
          <w:b/>
          <w:bCs/>
          <w:lang w:val="en-US"/>
        </w:rPr>
        <w:t>ADDITIONAL INFORMATION</w:t>
      </w:r>
    </w:p>
    <w:bookmarkEnd w:id="0"/>
    <w:p w14:paraId="074C11FB" w14:textId="1B6F7B69" w:rsidR="00D54E70" w:rsidRPr="003B4C23" w:rsidRDefault="00A46765" w:rsidP="00DE455C">
      <w:pPr>
        <w:rPr>
          <w:rFonts w:ascii="Segoe UI" w:hAnsi="Segoe UI" w:cs="Segoe UI"/>
          <w:b/>
          <w:lang w:val="en-US"/>
        </w:rPr>
      </w:pPr>
      <w:r w:rsidRPr="003B4C23">
        <w:rPr>
          <w:rFonts w:ascii="Segoe UI" w:hAnsi="Segoe UI" w:cs="Segoe UI"/>
          <w:b/>
          <w:lang w:val="en-US"/>
        </w:rPr>
        <w:t>Tables</w:t>
      </w:r>
    </w:p>
    <w:p w14:paraId="463253C8" w14:textId="77777777" w:rsidR="00A46765" w:rsidRPr="003B4C23" w:rsidRDefault="00A46765" w:rsidP="00DE455C">
      <w:pPr>
        <w:rPr>
          <w:rFonts w:ascii="Segoe UI" w:hAnsi="Segoe UI" w:cs="Segoe UI"/>
          <w:b/>
          <w:lang w:val="en-US"/>
        </w:rPr>
      </w:pPr>
    </w:p>
    <w:p w14:paraId="4D244707" w14:textId="0F1EBE23" w:rsidR="00A46765" w:rsidRPr="003B4C23" w:rsidRDefault="00A46765" w:rsidP="00DE455C">
      <w:pPr>
        <w:rPr>
          <w:rFonts w:ascii="Segoe UI" w:hAnsi="Segoe UI" w:cs="Segoe UI"/>
          <w:b/>
          <w:lang w:val="en-US"/>
        </w:rPr>
      </w:pPr>
      <w:r w:rsidRPr="003B4C23">
        <w:rPr>
          <w:rFonts w:ascii="Segoe UI" w:hAnsi="Segoe UI" w:cs="Segoe UI"/>
          <w:b/>
          <w:lang w:val="en-US"/>
        </w:rPr>
        <w:t>Figures with legends</w:t>
      </w:r>
    </w:p>
    <w:p w14:paraId="7D6D719A" w14:textId="77777777" w:rsidR="00A46765" w:rsidRPr="003B4C23" w:rsidRDefault="00A46765" w:rsidP="00DE455C">
      <w:pPr>
        <w:rPr>
          <w:rFonts w:ascii="Segoe UI" w:hAnsi="Segoe UI" w:cs="Segoe UI"/>
          <w:b/>
          <w:lang w:val="en-US"/>
        </w:rPr>
      </w:pPr>
    </w:p>
    <w:p w14:paraId="6A73AE6B" w14:textId="0DB83C81" w:rsidR="00A46765" w:rsidRPr="003B4C23" w:rsidRDefault="00A46765" w:rsidP="00DE455C">
      <w:pPr>
        <w:rPr>
          <w:rFonts w:ascii="Segoe UI" w:hAnsi="Segoe UI" w:cs="Segoe UI"/>
          <w:b/>
          <w:lang w:val="en-US"/>
        </w:rPr>
      </w:pPr>
      <w:r w:rsidRPr="003B4C23">
        <w:rPr>
          <w:rFonts w:ascii="Segoe UI" w:hAnsi="Segoe UI" w:cs="Segoe UI"/>
          <w:b/>
          <w:lang w:val="en-US"/>
        </w:rPr>
        <w:t>Supporting information</w:t>
      </w:r>
    </w:p>
    <w:p w14:paraId="1F92A4D9" w14:textId="77777777" w:rsidR="00A46765" w:rsidRPr="003B4C23" w:rsidRDefault="00A46765" w:rsidP="00DE455C">
      <w:pPr>
        <w:rPr>
          <w:rFonts w:ascii="Segoe UI" w:hAnsi="Segoe UI" w:cs="Segoe UI"/>
          <w:b/>
          <w:lang w:val="en-US"/>
        </w:rPr>
      </w:pPr>
    </w:p>
    <w:p w14:paraId="17F1C982" w14:textId="77777777" w:rsidR="00A46765" w:rsidRPr="003B4C23" w:rsidRDefault="00A46765" w:rsidP="00DE455C">
      <w:pPr>
        <w:rPr>
          <w:rFonts w:ascii="Segoe UI" w:hAnsi="Segoe UI" w:cs="Segoe UI"/>
          <w:b/>
          <w:lang w:val="en-US"/>
        </w:rPr>
      </w:pPr>
    </w:p>
    <w:sectPr w:rsidR="00A46765" w:rsidRPr="003B4C23" w:rsidSect="008508D5">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Kroh, Sandy" w:date="2025-05-20T14:56:00Z" w:initials="SK">
    <w:p w14:paraId="67E62104" w14:textId="77777777" w:rsidR="00DC45E1" w:rsidRDefault="00DC45E1" w:rsidP="00DC45E1">
      <w:pPr>
        <w:pStyle w:val="Kommentartext"/>
      </w:pPr>
      <w:r>
        <w:rPr>
          <w:rStyle w:val="Kommentarzeichen"/>
        </w:rPr>
        <w:annotationRef/>
      </w:r>
      <w:r>
        <w:t>Add here that we also to establish ST2 and IL-25R?</w:t>
      </w:r>
    </w:p>
  </w:comment>
  <w:comment w:id="4" w:author="Kroh, Sandy" w:date="2025-05-30T13:37:00Z" w:initials="SK">
    <w:p w14:paraId="482033BC" w14:textId="77777777" w:rsidR="00843982" w:rsidRDefault="00843982" w:rsidP="00843982">
      <w:pPr>
        <w:pStyle w:val="Kommentartext"/>
      </w:pPr>
      <w:r>
        <w:rPr>
          <w:rStyle w:val="Kommentarzeichen"/>
        </w:rPr>
        <w:annotationRef/>
      </w:r>
      <w:r>
        <w:t>Maybe add supplementary figure with visual validation of ILC subtypes in SI</w:t>
      </w:r>
    </w:p>
  </w:comment>
  <w:comment w:id="5" w:author="Kroh, Sandy" w:date="2025-05-20T11:34:00Z" w:initials="SK">
    <w:p w14:paraId="3832CA3E" w14:textId="46278281" w:rsidR="00F7129E" w:rsidRDefault="00F7129E" w:rsidP="00F7129E">
      <w:pPr>
        <w:pStyle w:val="Kommentartext"/>
      </w:pPr>
      <w:r>
        <w:rPr>
          <w:rStyle w:val="Kommentarzeichen"/>
        </w:rPr>
        <w:annotationRef/>
      </w:r>
      <w:r>
        <w:t>„</w:t>
      </w:r>
      <w:r>
        <w:rPr>
          <w:b/>
          <w:bCs/>
        </w:rPr>
        <w:t>Lung had diffuse CD138 immunostaining of airway surface epithelium and alveolar type 2 and 1 epithelial cells</w:t>
      </w:r>
    </w:p>
    <w:p w14:paraId="0F8573EF" w14:textId="77777777" w:rsidR="00F7129E" w:rsidRDefault="00F7129E" w:rsidP="00F7129E">
      <w:pPr>
        <w:pStyle w:val="Kommentartext"/>
      </w:pPr>
      <w:r>
        <w:t>“</w:t>
      </w:r>
    </w:p>
    <w:p w14:paraId="5EFA70D5" w14:textId="77777777" w:rsidR="00F7129E" w:rsidRDefault="00F7129E" w:rsidP="00F7129E">
      <w:pPr>
        <w:pStyle w:val="Kommentartext"/>
      </w:pPr>
      <w:r>
        <w:t xml:space="preserve">Meyerholz, David &amp; Leidinger, Mariah &amp; Goeken, Adam &amp; Businga, Thomas &amp; Akers, Allison &amp; Vizuett, Sebastian &amp; Kaemmer, Courtney &amp; Kohlmeyer, Jordan &amp; Dodd, Rebecca &amp; Quelle, Dawn. (2022). Utility of CD138/syndecan-1 immunohistochemistry for localization of plasmacytes is tissue-dependent in B6 mice. BMC Research Notes. 15. 10.1186/s13104-022-06100-5.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7E62104" w15:done="0"/>
  <w15:commentEx w15:paraId="482033BC" w15:done="0"/>
  <w15:commentEx w15:paraId="5EFA70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CFB928" w16cex:dateUtc="2025-05-20T12:56:00Z"/>
  <w16cex:commentExtensible w16cex:durableId="2D7F68E9" w16cex:dateUtc="2025-05-30T11:37:00Z"/>
  <w16cex:commentExtensible w16cex:durableId="33B1ADB3" w16cex:dateUtc="2025-05-2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7E62104" w16cid:durableId="3DCFB928"/>
  <w16cid:commentId w16cid:paraId="482033BC" w16cid:durableId="2D7F68E9"/>
  <w16cid:commentId w16cid:paraId="5EFA70D5" w16cid:durableId="33B1AD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E1119" w14:textId="77777777" w:rsidR="00060A1C" w:rsidRDefault="00060A1C" w:rsidP="00E521BA">
      <w:pPr>
        <w:spacing w:after="0" w:line="240" w:lineRule="auto"/>
      </w:pPr>
      <w:r>
        <w:separator/>
      </w:r>
    </w:p>
  </w:endnote>
  <w:endnote w:type="continuationSeparator" w:id="0">
    <w:p w14:paraId="2BA9A9A5" w14:textId="77777777" w:rsidR="00060A1C" w:rsidRDefault="00060A1C" w:rsidP="00E521BA">
      <w:pPr>
        <w:spacing w:after="0" w:line="240" w:lineRule="auto"/>
      </w:pPr>
      <w:r>
        <w:continuationSeparator/>
      </w:r>
    </w:p>
  </w:endnote>
  <w:endnote w:type="continuationNotice" w:id="1">
    <w:p w14:paraId="2D1C5CA4" w14:textId="77777777" w:rsidR="00060A1C" w:rsidRDefault="00060A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F8AC1" w14:textId="77777777" w:rsidR="00060A1C" w:rsidRDefault="00060A1C" w:rsidP="00E521BA">
      <w:pPr>
        <w:spacing w:after="0" w:line="240" w:lineRule="auto"/>
      </w:pPr>
      <w:r>
        <w:separator/>
      </w:r>
    </w:p>
  </w:footnote>
  <w:footnote w:type="continuationSeparator" w:id="0">
    <w:p w14:paraId="3FB3567C" w14:textId="77777777" w:rsidR="00060A1C" w:rsidRDefault="00060A1C" w:rsidP="00E521BA">
      <w:pPr>
        <w:spacing w:after="0" w:line="240" w:lineRule="auto"/>
      </w:pPr>
      <w:r>
        <w:continuationSeparator/>
      </w:r>
    </w:p>
  </w:footnote>
  <w:footnote w:type="continuationNotice" w:id="1">
    <w:p w14:paraId="351ED7E5" w14:textId="77777777" w:rsidR="00060A1C" w:rsidRDefault="00060A1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46B52"/>
    <w:multiLevelType w:val="hybridMultilevel"/>
    <w:tmpl w:val="65B065EE"/>
    <w:lvl w:ilvl="0" w:tplc="DCD0C008">
      <w:start w:val="12"/>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0115D67"/>
    <w:multiLevelType w:val="hybridMultilevel"/>
    <w:tmpl w:val="ED5C9EE0"/>
    <w:lvl w:ilvl="0" w:tplc="9E268862">
      <w:start w:val="1"/>
      <w:numFmt w:val="bullet"/>
      <w:lvlText w:val=""/>
      <w:lvlJc w:val="left"/>
      <w:pPr>
        <w:tabs>
          <w:tab w:val="num" w:pos="720"/>
        </w:tabs>
        <w:ind w:left="720" w:hanging="360"/>
      </w:pPr>
      <w:rPr>
        <w:rFonts w:ascii="Wingdings" w:hAnsi="Wingdings" w:hint="default"/>
      </w:rPr>
    </w:lvl>
    <w:lvl w:ilvl="1" w:tplc="C03AFA86" w:tentative="1">
      <w:start w:val="1"/>
      <w:numFmt w:val="bullet"/>
      <w:lvlText w:val=""/>
      <w:lvlJc w:val="left"/>
      <w:pPr>
        <w:tabs>
          <w:tab w:val="num" w:pos="1440"/>
        </w:tabs>
        <w:ind w:left="1440" w:hanging="360"/>
      </w:pPr>
      <w:rPr>
        <w:rFonts w:ascii="Wingdings" w:hAnsi="Wingdings" w:hint="default"/>
      </w:rPr>
    </w:lvl>
    <w:lvl w:ilvl="2" w:tplc="993E65B6" w:tentative="1">
      <w:start w:val="1"/>
      <w:numFmt w:val="bullet"/>
      <w:lvlText w:val=""/>
      <w:lvlJc w:val="left"/>
      <w:pPr>
        <w:tabs>
          <w:tab w:val="num" w:pos="2160"/>
        </w:tabs>
        <w:ind w:left="2160" w:hanging="360"/>
      </w:pPr>
      <w:rPr>
        <w:rFonts w:ascii="Wingdings" w:hAnsi="Wingdings" w:hint="default"/>
      </w:rPr>
    </w:lvl>
    <w:lvl w:ilvl="3" w:tplc="7868C344" w:tentative="1">
      <w:start w:val="1"/>
      <w:numFmt w:val="bullet"/>
      <w:lvlText w:val=""/>
      <w:lvlJc w:val="left"/>
      <w:pPr>
        <w:tabs>
          <w:tab w:val="num" w:pos="2880"/>
        </w:tabs>
        <w:ind w:left="2880" w:hanging="360"/>
      </w:pPr>
      <w:rPr>
        <w:rFonts w:ascii="Wingdings" w:hAnsi="Wingdings" w:hint="default"/>
      </w:rPr>
    </w:lvl>
    <w:lvl w:ilvl="4" w:tplc="B98E1E42" w:tentative="1">
      <w:start w:val="1"/>
      <w:numFmt w:val="bullet"/>
      <w:lvlText w:val=""/>
      <w:lvlJc w:val="left"/>
      <w:pPr>
        <w:tabs>
          <w:tab w:val="num" w:pos="3600"/>
        </w:tabs>
        <w:ind w:left="3600" w:hanging="360"/>
      </w:pPr>
      <w:rPr>
        <w:rFonts w:ascii="Wingdings" w:hAnsi="Wingdings" w:hint="default"/>
      </w:rPr>
    </w:lvl>
    <w:lvl w:ilvl="5" w:tplc="1742B732" w:tentative="1">
      <w:start w:val="1"/>
      <w:numFmt w:val="bullet"/>
      <w:lvlText w:val=""/>
      <w:lvlJc w:val="left"/>
      <w:pPr>
        <w:tabs>
          <w:tab w:val="num" w:pos="4320"/>
        </w:tabs>
        <w:ind w:left="4320" w:hanging="360"/>
      </w:pPr>
      <w:rPr>
        <w:rFonts w:ascii="Wingdings" w:hAnsi="Wingdings" w:hint="default"/>
      </w:rPr>
    </w:lvl>
    <w:lvl w:ilvl="6" w:tplc="66AEA566" w:tentative="1">
      <w:start w:val="1"/>
      <w:numFmt w:val="bullet"/>
      <w:lvlText w:val=""/>
      <w:lvlJc w:val="left"/>
      <w:pPr>
        <w:tabs>
          <w:tab w:val="num" w:pos="5040"/>
        </w:tabs>
        <w:ind w:left="5040" w:hanging="360"/>
      </w:pPr>
      <w:rPr>
        <w:rFonts w:ascii="Wingdings" w:hAnsi="Wingdings" w:hint="default"/>
      </w:rPr>
    </w:lvl>
    <w:lvl w:ilvl="7" w:tplc="A96AF0CC" w:tentative="1">
      <w:start w:val="1"/>
      <w:numFmt w:val="bullet"/>
      <w:lvlText w:val=""/>
      <w:lvlJc w:val="left"/>
      <w:pPr>
        <w:tabs>
          <w:tab w:val="num" w:pos="5760"/>
        </w:tabs>
        <w:ind w:left="5760" w:hanging="360"/>
      </w:pPr>
      <w:rPr>
        <w:rFonts w:ascii="Wingdings" w:hAnsi="Wingdings" w:hint="default"/>
      </w:rPr>
    </w:lvl>
    <w:lvl w:ilvl="8" w:tplc="5E02CF0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2EE685F"/>
    <w:multiLevelType w:val="hybridMultilevel"/>
    <w:tmpl w:val="7FAEC8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99597950">
    <w:abstractNumId w:val="2"/>
  </w:num>
  <w:num w:numId="2" w16cid:durableId="1250457462">
    <w:abstractNumId w:val="1"/>
  </w:num>
  <w:num w:numId="3" w16cid:durableId="13741891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oh, Sandy">
    <w15:presenceInfo w15:providerId="AD" w15:userId="S::sandy.kroh@charite.de::c1ce1c71-109c-4342-b7fc-693b918628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77E"/>
    <w:rsid w:val="00001336"/>
    <w:rsid w:val="00001566"/>
    <w:rsid w:val="00002062"/>
    <w:rsid w:val="00002633"/>
    <w:rsid w:val="00002D32"/>
    <w:rsid w:val="0000391B"/>
    <w:rsid w:val="00003B4D"/>
    <w:rsid w:val="000047E4"/>
    <w:rsid w:val="00004FBF"/>
    <w:rsid w:val="00005AE8"/>
    <w:rsid w:val="00006CA6"/>
    <w:rsid w:val="000072E2"/>
    <w:rsid w:val="000076E9"/>
    <w:rsid w:val="000100C5"/>
    <w:rsid w:val="00011087"/>
    <w:rsid w:val="000116F2"/>
    <w:rsid w:val="00013FA6"/>
    <w:rsid w:val="000145D7"/>
    <w:rsid w:val="00016E71"/>
    <w:rsid w:val="0001755E"/>
    <w:rsid w:val="000176EA"/>
    <w:rsid w:val="0002081D"/>
    <w:rsid w:val="0002146A"/>
    <w:rsid w:val="0002189D"/>
    <w:rsid w:val="00022B21"/>
    <w:rsid w:val="00023CAC"/>
    <w:rsid w:val="000250B5"/>
    <w:rsid w:val="00025EAC"/>
    <w:rsid w:val="00025F32"/>
    <w:rsid w:val="0002656A"/>
    <w:rsid w:val="00027198"/>
    <w:rsid w:val="000271A7"/>
    <w:rsid w:val="0003040C"/>
    <w:rsid w:val="00031844"/>
    <w:rsid w:val="00032BC1"/>
    <w:rsid w:val="00036833"/>
    <w:rsid w:val="00037733"/>
    <w:rsid w:val="00037EC3"/>
    <w:rsid w:val="00040601"/>
    <w:rsid w:val="00041F84"/>
    <w:rsid w:val="00042292"/>
    <w:rsid w:val="0004401C"/>
    <w:rsid w:val="00044AD8"/>
    <w:rsid w:val="00045727"/>
    <w:rsid w:val="00045FD2"/>
    <w:rsid w:val="00046E27"/>
    <w:rsid w:val="0004726E"/>
    <w:rsid w:val="000507A1"/>
    <w:rsid w:val="00050DB1"/>
    <w:rsid w:val="0005120C"/>
    <w:rsid w:val="00053227"/>
    <w:rsid w:val="000544B2"/>
    <w:rsid w:val="00054C4C"/>
    <w:rsid w:val="000551EC"/>
    <w:rsid w:val="000568F7"/>
    <w:rsid w:val="00056B30"/>
    <w:rsid w:val="000606FE"/>
    <w:rsid w:val="00060A1C"/>
    <w:rsid w:val="00063819"/>
    <w:rsid w:val="00063DC7"/>
    <w:rsid w:val="000646D0"/>
    <w:rsid w:val="00065B3E"/>
    <w:rsid w:val="00066945"/>
    <w:rsid w:val="00070C34"/>
    <w:rsid w:val="0007122A"/>
    <w:rsid w:val="00071E37"/>
    <w:rsid w:val="00072052"/>
    <w:rsid w:val="000743CC"/>
    <w:rsid w:val="00075213"/>
    <w:rsid w:val="00080E6A"/>
    <w:rsid w:val="00082DF8"/>
    <w:rsid w:val="000856AB"/>
    <w:rsid w:val="00085C4A"/>
    <w:rsid w:val="000877AA"/>
    <w:rsid w:val="0009085F"/>
    <w:rsid w:val="00090B38"/>
    <w:rsid w:val="000924B1"/>
    <w:rsid w:val="00092E3A"/>
    <w:rsid w:val="0009410D"/>
    <w:rsid w:val="00094708"/>
    <w:rsid w:val="00096604"/>
    <w:rsid w:val="000968BF"/>
    <w:rsid w:val="00097B0B"/>
    <w:rsid w:val="000A01B7"/>
    <w:rsid w:val="000A1139"/>
    <w:rsid w:val="000A1601"/>
    <w:rsid w:val="000A375E"/>
    <w:rsid w:val="000A46BE"/>
    <w:rsid w:val="000A66F3"/>
    <w:rsid w:val="000A7B82"/>
    <w:rsid w:val="000B07A6"/>
    <w:rsid w:val="000B0BB6"/>
    <w:rsid w:val="000B0C9F"/>
    <w:rsid w:val="000B1B11"/>
    <w:rsid w:val="000B1F98"/>
    <w:rsid w:val="000B75DE"/>
    <w:rsid w:val="000C0A60"/>
    <w:rsid w:val="000C0F19"/>
    <w:rsid w:val="000C153A"/>
    <w:rsid w:val="000C23E6"/>
    <w:rsid w:val="000C3203"/>
    <w:rsid w:val="000C3F82"/>
    <w:rsid w:val="000C42F2"/>
    <w:rsid w:val="000C75AB"/>
    <w:rsid w:val="000D1E59"/>
    <w:rsid w:val="000D5929"/>
    <w:rsid w:val="000D5FE4"/>
    <w:rsid w:val="000D7207"/>
    <w:rsid w:val="000E0241"/>
    <w:rsid w:val="000E0DEF"/>
    <w:rsid w:val="000E1A38"/>
    <w:rsid w:val="000E2FEF"/>
    <w:rsid w:val="000E305E"/>
    <w:rsid w:val="000E7D95"/>
    <w:rsid w:val="000F1494"/>
    <w:rsid w:val="000F288D"/>
    <w:rsid w:val="000F551E"/>
    <w:rsid w:val="000F7567"/>
    <w:rsid w:val="00100CB3"/>
    <w:rsid w:val="00101079"/>
    <w:rsid w:val="00102483"/>
    <w:rsid w:val="001025AE"/>
    <w:rsid w:val="00103723"/>
    <w:rsid w:val="00105AB7"/>
    <w:rsid w:val="0010789D"/>
    <w:rsid w:val="001107E6"/>
    <w:rsid w:val="00111F71"/>
    <w:rsid w:val="0011350A"/>
    <w:rsid w:val="0011455F"/>
    <w:rsid w:val="00116C6E"/>
    <w:rsid w:val="00117765"/>
    <w:rsid w:val="00117773"/>
    <w:rsid w:val="001179CC"/>
    <w:rsid w:val="00117E05"/>
    <w:rsid w:val="00117F59"/>
    <w:rsid w:val="00123273"/>
    <w:rsid w:val="0012488D"/>
    <w:rsid w:val="0012723B"/>
    <w:rsid w:val="00127259"/>
    <w:rsid w:val="00130BA6"/>
    <w:rsid w:val="001310BD"/>
    <w:rsid w:val="00132903"/>
    <w:rsid w:val="00132C4E"/>
    <w:rsid w:val="00132FD1"/>
    <w:rsid w:val="00134066"/>
    <w:rsid w:val="001360DE"/>
    <w:rsid w:val="001415B7"/>
    <w:rsid w:val="001423DE"/>
    <w:rsid w:val="00143CFC"/>
    <w:rsid w:val="00144C86"/>
    <w:rsid w:val="00145AA3"/>
    <w:rsid w:val="00145F2F"/>
    <w:rsid w:val="00147B28"/>
    <w:rsid w:val="00150298"/>
    <w:rsid w:val="001520A2"/>
    <w:rsid w:val="00152B6E"/>
    <w:rsid w:val="001536E5"/>
    <w:rsid w:val="00154304"/>
    <w:rsid w:val="00154630"/>
    <w:rsid w:val="001546B4"/>
    <w:rsid w:val="00155413"/>
    <w:rsid w:val="00155C1B"/>
    <w:rsid w:val="00157756"/>
    <w:rsid w:val="00160A9D"/>
    <w:rsid w:val="00160AE2"/>
    <w:rsid w:val="00162BED"/>
    <w:rsid w:val="00163A9E"/>
    <w:rsid w:val="00163C50"/>
    <w:rsid w:val="001650BD"/>
    <w:rsid w:val="00167325"/>
    <w:rsid w:val="00170115"/>
    <w:rsid w:val="00171ACD"/>
    <w:rsid w:val="001738B5"/>
    <w:rsid w:val="001747A7"/>
    <w:rsid w:val="0017580C"/>
    <w:rsid w:val="00176041"/>
    <w:rsid w:val="00180A86"/>
    <w:rsid w:val="0018188C"/>
    <w:rsid w:val="00182B5A"/>
    <w:rsid w:val="001839FB"/>
    <w:rsid w:val="00184C3F"/>
    <w:rsid w:val="001864E0"/>
    <w:rsid w:val="00186A6E"/>
    <w:rsid w:val="00186BE0"/>
    <w:rsid w:val="0018791B"/>
    <w:rsid w:val="001908C4"/>
    <w:rsid w:val="0019354C"/>
    <w:rsid w:val="00193A11"/>
    <w:rsid w:val="00193A55"/>
    <w:rsid w:val="0019423C"/>
    <w:rsid w:val="00194CA4"/>
    <w:rsid w:val="001960C9"/>
    <w:rsid w:val="00197C34"/>
    <w:rsid w:val="001A229A"/>
    <w:rsid w:val="001A2820"/>
    <w:rsid w:val="001A29BE"/>
    <w:rsid w:val="001A3491"/>
    <w:rsid w:val="001A53A9"/>
    <w:rsid w:val="001A5801"/>
    <w:rsid w:val="001A5B76"/>
    <w:rsid w:val="001A627A"/>
    <w:rsid w:val="001A77D1"/>
    <w:rsid w:val="001B00D7"/>
    <w:rsid w:val="001B1FD3"/>
    <w:rsid w:val="001B3831"/>
    <w:rsid w:val="001B44BA"/>
    <w:rsid w:val="001B490A"/>
    <w:rsid w:val="001B5DC9"/>
    <w:rsid w:val="001B5F15"/>
    <w:rsid w:val="001B6A7F"/>
    <w:rsid w:val="001B7282"/>
    <w:rsid w:val="001B7815"/>
    <w:rsid w:val="001C1180"/>
    <w:rsid w:val="001C1C8F"/>
    <w:rsid w:val="001C2FCD"/>
    <w:rsid w:val="001C568C"/>
    <w:rsid w:val="001C6F05"/>
    <w:rsid w:val="001C76AC"/>
    <w:rsid w:val="001D4585"/>
    <w:rsid w:val="001D4A17"/>
    <w:rsid w:val="001D510D"/>
    <w:rsid w:val="001D63FE"/>
    <w:rsid w:val="001D79BC"/>
    <w:rsid w:val="001E00A2"/>
    <w:rsid w:val="001E0AAB"/>
    <w:rsid w:val="001E0EAF"/>
    <w:rsid w:val="001E14F7"/>
    <w:rsid w:val="001E1A80"/>
    <w:rsid w:val="001E1AEC"/>
    <w:rsid w:val="001E1D3B"/>
    <w:rsid w:val="001E2540"/>
    <w:rsid w:val="001E5E82"/>
    <w:rsid w:val="001F09FE"/>
    <w:rsid w:val="001F20F7"/>
    <w:rsid w:val="001F3046"/>
    <w:rsid w:val="001F475B"/>
    <w:rsid w:val="001F4DD4"/>
    <w:rsid w:val="001F5330"/>
    <w:rsid w:val="001F5A05"/>
    <w:rsid w:val="00204710"/>
    <w:rsid w:val="00204EB8"/>
    <w:rsid w:val="0020610C"/>
    <w:rsid w:val="00211553"/>
    <w:rsid w:val="00211933"/>
    <w:rsid w:val="00211A92"/>
    <w:rsid w:val="00211FAC"/>
    <w:rsid w:val="00212CC6"/>
    <w:rsid w:val="00213E5B"/>
    <w:rsid w:val="0021422C"/>
    <w:rsid w:val="00214942"/>
    <w:rsid w:val="002178DE"/>
    <w:rsid w:val="002178E3"/>
    <w:rsid w:val="00217DCC"/>
    <w:rsid w:val="002206D4"/>
    <w:rsid w:val="00220836"/>
    <w:rsid w:val="0022215F"/>
    <w:rsid w:val="00222B52"/>
    <w:rsid w:val="00222E30"/>
    <w:rsid w:val="00222FF7"/>
    <w:rsid w:val="00223B93"/>
    <w:rsid w:val="00223BE3"/>
    <w:rsid w:val="00224A9D"/>
    <w:rsid w:val="00224CA9"/>
    <w:rsid w:val="0022654F"/>
    <w:rsid w:val="00226EFE"/>
    <w:rsid w:val="00227D72"/>
    <w:rsid w:val="00230A6A"/>
    <w:rsid w:val="00230C12"/>
    <w:rsid w:val="002317B3"/>
    <w:rsid w:val="00231A65"/>
    <w:rsid w:val="00233DA8"/>
    <w:rsid w:val="00234DAC"/>
    <w:rsid w:val="00234FDA"/>
    <w:rsid w:val="002404A6"/>
    <w:rsid w:val="00241B96"/>
    <w:rsid w:val="0024337A"/>
    <w:rsid w:val="00244C6D"/>
    <w:rsid w:val="00245FE6"/>
    <w:rsid w:val="00246581"/>
    <w:rsid w:val="00251022"/>
    <w:rsid w:val="0025172C"/>
    <w:rsid w:val="00251EBE"/>
    <w:rsid w:val="002520CB"/>
    <w:rsid w:val="0025241E"/>
    <w:rsid w:val="00252C0B"/>
    <w:rsid w:val="00253664"/>
    <w:rsid w:val="00254C0A"/>
    <w:rsid w:val="00255836"/>
    <w:rsid w:val="00257B1B"/>
    <w:rsid w:val="00257E52"/>
    <w:rsid w:val="002616AD"/>
    <w:rsid w:val="00262BCD"/>
    <w:rsid w:val="00262CB2"/>
    <w:rsid w:val="00263B01"/>
    <w:rsid w:val="00264CC3"/>
    <w:rsid w:val="0026668D"/>
    <w:rsid w:val="00270B12"/>
    <w:rsid w:val="00274A75"/>
    <w:rsid w:val="00274CEA"/>
    <w:rsid w:val="002757C4"/>
    <w:rsid w:val="002768A6"/>
    <w:rsid w:val="00276FB5"/>
    <w:rsid w:val="002826C2"/>
    <w:rsid w:val="00283AC0"/>
    <w:rsid w:val="002842FB"/>
    <w:rsid w:val="002858A0"/>
    <w:rsid w:val="002872E9"/>
    <w:rsid w:val="002904CB"/>
    <w:rsid w:val="002923D9"/>
    <w:rsid w:val="00293051"/>
    <w:rsid w:val="002931F9"/>
    <w:rsid w:val="0029373F"/>
    <w:rsid w:val="0029525A"/>
    <w:rsid w:val="00295B84"/>
    <w:rsid w:val="002969CD"/>
    <w:rsid w:val="00297AD1"/>
    <w:rsid w:val="00297CA5"/>
    <w:rsid w:val="002A0D41"/>
    <w:rsid w:val="002A352B"/>
    <w:rsid w:val="002A5935"/>
    <w:rsid w:val="002A79E3"/>
    <w:rsid w:val="002B0801"/>
    <w:rsid w:val="002B33F9"/>
    <w:rsid w:val="002B4A75"/>
    <w:rsid w:val="002B58FE"/>
    <w:rsid w:val="002B5A1E"/>
    <w:rsid w:val="002B712E"/>
    <w:rsid w:val="002C142D"/>
    <w:rsid w:val="002C2BF0"/>
    <w:rsid w:val="002C34FB"/>
    <w:rsid w:val="002C4D0C"/>
    <w:rsid w:val="002C641E"/>
    <w:rsid w:val="002C77C5"/>
    <w:rsid w:val="002D058A"/>
    <w:rsid w:val="002D0C2E"/>
    <w:rsid w:val="002D2FC9"/>
    <w:rsid w:val="002D40E7"/>
    <w:rsid w:val="002D60FE"/>
    <w:rsid w:val="002D6430"/>
    <w:rsid w:val="002D7992"/>
    <w:rsid w:val="002D7EEF"/>
    <w:rsid w:val="002E04E5"/>
    <w:rsid w:val="002E316E"/>
    <w:rsid w:val="002E351E"/>
    <w:rsid w:val="002E3BED"/>
    <w:rsid w:val="002E50FE"/>
    <w:rsid w:val="002E5AD7"/>
    <w:rsid w:val="002E5D2D"/>
    <w:rsid w:val="002E6A02"/>
    <w:rsid w:val="002F0197"/>
    <w:rsid w:val="002F1638"/>
    <w:rsid w:val="002F4199"/>
    <w:rsid w:val="002F62F6"/>
    <w:rsid w:val="002F6366"/>
    <w:rsid w:val="0030150A"/>
    <w:rsid w:val="00301555"/>
    <w:rsid w:val="00301A81"/>
    <w:rsid w:val="00301B17"/>
    <w:rsid w:val="00301B79"/>
    <w:rsid w:val="0030390C"/>
    <w:rsid w:val="00303F3B"/>
    <w:rsid w:val="003049BA"/>
    <w:rsid w:val="00306845"/>
    <w:rsid w:val="0030799D"/>
    <w:rsid w:val="00307DE0"/>
    <w:rsid w:val="00311C30"/>
    <w:rsid w:val="00312EA5"/>
    <w:rsid w:val="003144C0"/>
    <w:rsid w:val="003159A2"/>
    <w:rsid w:val="00320257"/>
    <w:rsid w:val="003226F7"/>
    <w:rsid w:val="0032493D"/>
    <w:rsid w:val="003272B3"/>
    <w:rsid w:val="003304D9"/>
    <w:rsid w:val="003309DF"/>
    <w:rsid w:val="00331AFA"/>
    <w:rsid w:val="003330EA"/>
    <w:rsid w:val="00334720"/>
    <w:rsid w:val="003350BD"/>
    <w:rsid w:val="003372F0"/>
    <w:rsid w:val="0034241C"/>
    <w:rsid w:val="0034254E"/>
    <w:rsid w:val="00342EBC"/>
    <w:rsid w:val="00343544"/>
    <w:rsid w:val="00350223"/>
    <w:rsid w:val="00350B38"/>
    <w:rsid w:val="00351C44"/>
    <w:rsid w:val="00355127"/>
    <w:rsid w:val="0036005C"/>
    <w:rsid w:val="00360659"/>
    <w:rsid w:val="00360F6E"/>
    <w:rsid w:val="00362172"/>
    <w:rsid w:val="003626F3"/>
    <w:rsid w:val="003642D1"/>
    <w:rsid w:val="003652A5"/>
    <w:rsid w:val="00365ED5"/>
    <w:rsid w:val="0036683C"/>
    <w:rsid w:val="003701D1"/>
    <w:rsid w:val="0037027D"/>
    <w:rsid w:val="00370AD3"/>
    <w:rsid w:val="00371784"/>
    <w:rsid w:val="00372E24"/>
    <w:rsid w:val="00373F87"/>
    <w:rsid w:val="003751DA"/>
    <w:rsid w:val="00375EB9"/>
    <w:rsid w:val="0037650E"/>
    <w:rsid w:val="003772CB"/>
    <w:rsid w:val="00377E08"/>
    <w:rsid w:val="00380C17"/>
    <w:rsid w:val="003810BB"/>
    <w:rsid w:val="003815D7"/>
    <w:rsid w:val="00382159"/>
    <w:rsid w:val="00383524"/>
    <w:rsid w:val="00383B1E"/>
    <w:rsid w:val="0038497A"/>
    <w:rsid w:val="00387449"/>
    <w:rsid w:val="00387A6A"/>
    <w:rsid w:val="003906D6"/>
    <w:rsid w:val="00390AD0"/>
    <w:rsid w:val="00393C42"/>
    <w:rsid w:val="00395063"/>
    <w:rsid w:val="00397CA2"/>
    <w:rsid w:val="003A2B0B"/>
    <w:rsid w:val="003A54E2"/>
    <w:rsid w:val="003A5939"/>
    <w:rsid w:val="003A5B78"/>
    <w:rsid w:val="003A5D71"/>
    <w:rsid w:val="003A63A2"/>
    <w:rsid w:val="003B225B"/>
    <w:rsid w:val="003B28F2"/>
    <w:rsid w:val="003B30F2"/>
    <w:rsid w:val="003B365C"/>
    <w:rsid w:val="003B4C23"/>
    <w:rsid w:val="003B4EE9"/>
    <w:rsid w:val="003B5153"/>
    <w:rsid w:val="003B5758"/>
    <w:rsid w:val="003B7B5D"/>
    <w:rsid w:val="003C2227"/>
    <w:rsid w:val="003C28CF"/>
    <w:rsid w:val="003C53E0"/>
    <w:rsid w:val="003D1E32"/>
    <w:rsid w:val="003D28E7"/>
    <w:rsid w:val="003D4C55"/>
    <w:rsid w:val="003D6F30"/>
    <w:rsid w:val="003D76BE"/>
    <w:rsid w:val="003E1F27"/>
    <w:rsid w:val="003E242D"/>
    <w:rsid w:val="003E2D82"/>
    <w:rsid w:val="003E35CC"/>
    <w:rsid w:val="003E3E38"/>
    <w:rsid w:val="003E76DB"/>
    <w:rsid w:val="003F70F6"/>
    <w:rsid w:val="003F7323"/>
    <w:rsid w:val="00400217"/>
    <w:rsid w:val="004007F1"/>
    <w:rsid w:val="00401AFF"/>
    <w:rsid w:val="00403AB1"/>
    <w:rsid w:val="00403C2A"/>
    <w:rsid w:val="00405E39"/>
    <w:rsid w:val="00405EB4"/>
    <w:rsid w:val="00406B32"/>
    <w:rsid w:val="004110ED"/>
    <w:rsid w:val="00411588"/>
    <w:rsid w:val="00412703"/>
    <w:rsid w:val="004133C9"/>
    <w:rsid w:val="00413781"/>
    <w:rsid w:val="004145D9"/>
    <w:rsid w:val="00416E67"/>
    <w:rsid w:val="004212AA"/>
    <w:rsid w:val="004221D9"/>
    <w:rsid w:val="00422CAC"/>
    <w:rsid w:val="004246AE"/>
    <w:rsid w:val="00425FC9"/>
    <w:rsid w:val="004260DA"/>
    <w:rsid w:val="004267D6"/>
    <w:rsid w:val="0043178B"/>
    <w:rsid w:val="004319E1"/>
    <w:rsid w:val="0043204D"/>
    <w:rsid w:val="004321D9"/>
    <w:rsid w:val="00434277"/>
    <w:rsid w:val="00435156"/>
    <w:rsid w:val="00435DC7"/>
    <w:rsid w:val="00443105"/>
    <w:rsid w:val="004454C4"/>
    <w:rsid w:val="00445589"/>
    <w:rsid w:val="00445B85"/>
    <w:rsid w:val="004475CC"/>
    <w:rsid w:val="00447D01"/>
    <w:rsid w:val="00451A22"/>
    <w:rsid w:val="0045386E"/>
    <w:rsid w:val="00455418"/>
    <w:rsid w:val="00456265"/>
    <w:rsid w:val="004579B2"/>
    <w:rsid w:val="00460804"/>
    <w:rsid w:val="00460836"/>
    <w:rsid w:val="00461C21"/>
    <w:rsid w:val="00463A75"/>
    <w:rsid w:val="004706BE"/>
    <w:rsid w:val="00473922"/>
    <w:rsid w:val="00473AA6"/>
    <w:rsid w:val="00475A88"/>
    <w:rsid w:val="00476581"/>
    <w:rsid w:val="00476BEA"/>
    <w:rsid w:val="00477004"/>
    <w:rsid w:val="00477267"/>
    <w:rsid w:val="00480476"/>
    <w:rsid w:val="004807B2"/>
    <w:rsid w:val="004815D8"/>
    <w:rsid w:val="00481931"/>
    <w:rsid w:val="004822D0"/>
    <w:rsid w:val="00482DA9"/>
    <w:rsid w:val="0048351D"/>
    <w:rsid w:val="004838FB"/>
    <w:rsid w:val="004843BC"/>
    <w:rsid w:val="004847C8"/>
    <w:rsid w:val="004847F4"/>
    <w:rsid w:val="0048509C"/>
    <w:rsid w:val="004852F1"/>
    <w:rsid w:val="00486603"/>
    <w:rsid w:val="00486F0A"/>
    <w:rsid w:val="00487400"/>
    <w:rsid w:val="00491E9C"/>
    <w:rsid w:val="00496CF3"/>
    <w:rsid w:val="00497C24"/>
    <w:rsid w:val="004A161B"/>
    <w:rsid w:val="004A1758"/>
    <w:rsid w:val="004A3D94"/>
    <w:rsid w:val="004A406A"/>
    <w:rsid w:val="004A46FE"/>
    <w:rsid w:val="004A6A6C"/>
    <w:rsid w:val="004A76D0"/>
    <w:rsid w:val="004A77E5"/>
    <w:rsid w:val="004A7887"/>
    <w:rsid w:val="004A7EBC"/>
    <w:rsid w:val="004B0AA5"/>
    <w:rsid w:val="004B0D66"/>
    <w:rsid w:val="004B1050"/>
    <w:rsid w:val="004B1669"/>
    <w:rsid w:val="004B297A"/>
    <w:rsid w:val="004B2D94"/>
    <w:rsid w:val="004B2F30"/>
    <w:rsid w:val="004B328F"/>
    <w:rsid w:val="004B5D27"/>
    <w:rsid w:val="004B60CD"/>
    <w:rsid w:val="004B683B"/>
    <w:rsid w:val="004B7BCD"/>
    <w:rsid w:val="004C0ED4"/>
    <w:rsid w:val="004C10B0"/>
    <w:rsid w:val="004C137A"/>
    <w:rsid w:val="004C1BEA"/>
    <w:rsid w:val="004C1D24"/>
    <w:rsid w:val="004C42AC"/>
    <w:rsid w:val="004C498C"/>
    <w:rsid w:val="004C5730"/>
    <w:rsid w:val="004C7FBF"/>
    <w:rsid w:val="004D1229"/>
    <w:rsid w:val="004D2693"/>
    <w:rsid w:val="004D4A3D"/>
    <w:rsid w:val="004E3CA2"/>
    <w:rsid w:val="004E430F"/>
    <w:rsid w:val="004E4974"/>
    <w:rsid w:val="004E4C04"/>
    <w:rsid w:val="004E5432"/>
    <w:rsid w:val="004E5DCF"/>
    <w:rsid w:val="004E6070"/>
    <w:rsid w:val="004F0454"/>
    <w:rsid w:val="004F1D7A"/>
    <w:rsid w:val="004F4B64"/>
    <w:rsid w:val="004F4D4A"/>
    <w:rsid w:val="004F79B8"/>
    <w:rsid w:val="00503E5C"/>
    <w:rsid w:val="00505471"/>
    <w:rsid w:val="005056F5"/>
    <w:rsid w:val="00510E89"/>
    <w:rsid w:val="00512088"/>
    <w:rsid w:val="005145E4"/>
    <w:rsid w:val="005153C0"/>
    <w:rsid w:val="005162F5"/>
    <w:rsid w:val="005163D6"/>
    <w:rsid w:val="0051644C"/>
    <w:rsid w:val="00516501"/>
    <w:rsid w:val="00520072"/>
    <w:rsid w:val="00521DC6"/>
    <w:rsid w:val="00525FA9"/>
    <w:rsid w:val="005301DE"/>
    <w:rsid w:val="005354B8"/>
    <w:rsid w:val="00536600"/>
    <w:rsid w:val="005378D0"/>
    <w:rsid w:val="005407C3"/>
    <w:rsid w:val="005409A4"/>
    <w:rsid w:val="00542661"/>
    <w:rsid w:val="00542D21"/>
    <w:rsid w:val="00543369"/>
    <w:rsid w:val="005438C1"/>
    <w:rsid w:val="00546161"/>
    <w:rsid w:val="005478A6"/>
    <w:rsid w:val="005502A7"/>
    <w:rsid w:val="00553655"/>
    <w:rsid w:val="00556AF1"/>
    <w:rsid w:val="00556C61"/>
    <w:rsid w:val="005667DF"/>
    <w:rsid w:val="00566911"/>
    <w:rsid w:val="00567D3A"/>
    <w:rsid w:val="005721DE"/>
    <w:rsid w:val="00573169"/>
    <w:rsid w:val="00573C29"/>
    <w:rsid w:val="005744B8"/>
    <w:rsid w:val="00574562"/>
    <w:rsid w:val="005750BA"/>
    <w:rsid w:val="0057610D"/>
    <w:rsid w:val="00576942"/>
    <w:rsid w:val="00577C83"/>
    <w:rsid w:val="00577F0A"/>
    <w:rsid w:val="00580BD2"/>
    <w:rsid w:val="00581448"/>
    <w:rsid w:val="005836A0"/>
    <w:rsid w:val="00584411"/>
    <w:rsid w:val="005853E1"/>
    <w:rsid w:val="005858ED"/>
    <w:rsid w:val="00586712"/>
    <w:rsid w:val="00586D92"/>
    <w:rsid w:val="005905CC"/>
    <w:rsid w:val="00594978"/>
    <w:rsid w:val="005949E3"/>
    <w:rsid w:val="005950DA"/>
    <w:rsid w:val="0059530E"/>
    <w:rsid w:val="0059533E"/>
    <w:rsid w:val="005A0A51"/>
    <w:rsid w:val="005A0D87"/>
    <w:rsid w:val="005A1ADF"/>
    <w:rsid w:val="005A3A2F"/>
    <w:rsid w:val="005A43F2"/>
    <w:rsid w:val="005A48DE"/>
    <w:rsid w:val="005A5FB8"/>
    <w:rsid w:val="005A602F"/>
    <w:rsid w:val="005A6327"/>
    <w:rsid w:val="005A6E4B"/>
    <w:rsid w:val="005B0681"/>
    <w:rsid w:val="005B0A71"/>
    <w:rsid w:val="005B278E"/>
    <w:rsid w:val="005B4B00"/>
    <w:rsid w:val="005B57BD"/>
    <w:rsid w:val="005B6A49"/>
    <w:rsid w:val="005C180B"/>
    <w:rsid w:val="005C19D4"/>
    <w:rsid w:val="005C2065"/>
    <w:rsid w:val="005C288C"/>
    <w:rsid w:val="005C4076"/>
    <w:rsid w:val="005C42FE"/>
    <w:rsid w:val="005C435F"/>
    <w:rsid w:val="005C4E4F"/>
    <w:rsid w:val="005C51BD"/>
    <w:rsid w:val="005C53FF"/>
    <w:rsid w:val="005C553C"/>
    <w:rsid w:val="005C5A0B"/>
    <w:rsid w:val="005C6B26"/>
    <w:rsid w:val="005C76BD"/>
    <w:rsid w:val="005D3125"/>
    <w:rsid w:val="005D3BFA"/>
    <w:rsid w:val="005D442D"/>
    <w:rsid w:val="005D59AD"/>
    <w:rsid w:val="005D6E1D"/>
    <w:rsid w:val="005D6FE4"/>
    <w:rsid w:val="005E380E"/>
    <w:rsid w:val="005E3875"/>
    <w:rsid w:val="005E52A8"/>
    <w:rsid w:val="005E55FD"/>
    <w:rsid w:val="005E621B"/>
    <w:rsid w:val="005E6EC7"/>
    <w:rsid w:val="005F139E"/>
    <w:rsid w:val="005F1460"/>
    <w:rsid w:val="005F1848"/>
    <w:rsid w:val="005F2E9D"/>
    <w:rsid w:val="005F3BEC"/>
    <w:rsid w:val="005F4334"/>
    <w:rsid w:val="005F4DC9"/>
    <w:rsid w:val="005F4F11"/>
    <w:rsid w:val="005F5FB0"/>
    <w:rsid w:val="0060165E"/>
    <w:rsid w:val="006018AD"/>
    <w:rsid w:val="00601D64"/>
    <w:rsid w:val="006039A7"/>
    <w:rsid w:val="00605062"/>
    <w:rsid w:val="00605A64"/>
    <w:rsid w:val="00606CAC"/>
    <w:rsid w:val="006100B8"/>
    <w:rsid w:val="006100FC"/>
    <w:rsid w:val="00612BD5"/>
    <w:rsid w:val="006161B3"/>
    <w:rsid w:val="0061771E"/>
    <w:rsid w:val="006226BF"/>
    <w:rsid w:val="0062324D"/>
    <w:rsid w:val="0062398A"/>
    <w:rsid w:val="00623ABA"/>
    <w:rsid w:val="00625152"/>
    <w:rsid w:val="00625748"/>
    <w:rsid w:val="006272C0"/>
    <w:rsid w:val="00630F1E"/>
    <w:rsid w:val="00631026"/>
    <w:rsid w:val="006310DA"/>
    <w:rsid w:val="006313B8"/>
    <w:rsid w:val="006319F2"/>
    <w:rsid w:val="006326EB"/>
    <w:rsid w:val="00634F20"/>
    <w:rsid w:val="00635559"/>
    <w:rsid w:val="006355C4"/>
    <w:rsid w:val="00636927"/>
    <w:rsid w:val="0064050F"/>
    <w:rsid w:val="006421DE"/>
    <w:rsid w:val="00642631"/>
    <w:rsid w:val="006428D4"/>
    <w:rsid w:val="00645434"/>
    <w:rsid w:val="006455B3"/>
    <w:rsid w:val="0064618C"/>
    <w:rsid w:val="00651355"/>
    <w:rsid w:val="0065156B"/>
    <w:rsid w:val="00651E80"/>
    <w:rsid w:val="00656812"/>
    <w:rsid w:val="0066166F"/>
    <w:rsid w:val="00663212"/>
    <w:rsid w:val="00663492"/>
    <w:rsid w:val="00664610"/>
    <w:rsid w:val="00665427"/>
    <w:rsid w:val="00672426"/>
    <w:rsid w:val="00673B31"/>
    <w:rsid w:val="00675F02"/>
    <w:rsid w:val="00676F8A"/>
    <w:rsid w:val="00677C06"/>
    <w:rsid w:val="00682765"/>
    <w:rsid w:val="006848A9"/>
    <w:rsid w:val="00685164"/>
    <w:rsid w:val="006852FA"/>
    <w:rsid w:val="00685567"/>
    <w:rsid w:val="0068562D"/>
    <w:rsid w:val="006861F0"/>
    <w:rsid w:val="00692AC0"/>
    <w:rsid w:val="00695575"/>
    <w:rsid w:val="006955C7"/>
    <w:rsid w:val="006958ED"/>
    <w:rsid w:val="0069686E"/>
    <w:rsid w:val="006A075B"/>
    <w:rsid w:val="006A6ABE"/>
    <w:rsid w:val="006A6F83"/>
    <w:rsid w:val="006B1097"/>
    <w:rsid w:val="006B1572"/>
    <w:rsid w:val="006B32BE"/>
    <w:rsid w:val="006B451E"/>
    <w:rsid w:val="006B468F"/>
    <w:rsid w:val="006B582C"/>
    <w:rsid w:val="006B761F"/>
    <w:rsid w:val="006B7657"/>
    <w:rsid w:val="006C034F"/>
    <w:rsid w:val="006C0A4C"/>
    <w:rsid w:val="006C0B7B"/>
    <w:rsid w:val="006C3C65"/>
    <w:rsid w:val="006C5228"/>
    <w:rsid w:val="006D2994"/>
    <w:rsid w:val="006D34CC"/>
    <w:rsid w:val="006D416E"/>
    <w:rsid w:val="006E1102"/>
    <w:rsid w:val="006E150E"/>
    <w:rsid w:val="006E30F1"/>
    <w:rsid w:val="006E3F7B"/>
    <w:rsid w:val="006E4DFC"/>
    <w:rsid w:val="006F14AE"/>
    <w:rsid w:val="006F2861"/>
    <w:rsid w:val="006F3198"/>
    <w:rsid w:val="006F3A22"/>
    <w:rsid w:val="006F5B62"/>
    <w:rsid w:val="006F7728"/>
    <w:rsid w:val="0070579F"/>
    <w:rsid w:val="007061AC"/>
    <w:rsid w:val="007061D2"/>
    <w:rsid w:val="00707432"/>
    <w:rsid w:val="00707FEE"/>
    <w:rsid w:val="00712BE6"/>
    <w:rsid w:val="007135C6"/>
    <w:rsid w:val="00714514"/>
    <w:rsid w:val="00717460"/>
    <w:rsid w:val="00724328"/>
    <w:rsid w:val="0072581B"/>
    <w:rsid w:val="007273FB"/>
    <w:rsid w:val="007302D5"/>
    <w:rsid w:val="00731BF2"/>
    <w:rsid w:val="00734ABB"/>
    <w:rsid w:val="00736B66"/>
    <w:rsid w:val="00736F9B"/>
    <w:rsid w:val="007412EF"/>
    <w:rsid w:val="007417C0"/>
    <w:rsid w:val="00744D34"/>
    <w:rsid w:val="00745A3D"/>
    <w:rsid w:val="007463BD"/>
    <w:rsid w:val="00746775"/>
    <w:rsid w:val="0074681A"/>
    <w:rsid w:val="00750B7F"/>
    <w:rsid w:val="00750E33"/>
    <w:rsid w:val="0075190C"/>
    <w:rsid w:val="007543C2"/>
    <w:rsid w:val="00754C82"/>
    <w:rsid w:val="0075605B"/>
    <w:rsid w:val="00756114"/>
    <w:rsid w:val="0075690F"/>
    <w:rsid w:val="00757975"/>
    <w:rsid w:val="00757E5B"/>
    <w:rsid w:val="00760529"/>
    <w:rsid w:val="0076126A"/>
    <w:rsid w:val="00761668"/>
    <w:rsid w:val="00764D99"/>
    <w:rsid w:val="007653F8"/>
    <w:rsid w:val="007658BA"/>
    <w:rsid w:val="00765AB1"/>
    <w:rsid w:val="00765D01"/>
    <w:rsid w:val="00766ED0"/>
    <w:rsid w:val="00767017"/>
    <w:rsid w:val="00767A1C"/>
    <w:rsid w:val="00767DE1"/>
    <w:rsid w:val="00770361"/>
    <w:rsid w:val="00770B27"/>
    <w:rsid w:val="00770E6B"/>
    <w:rsid w:val="007714DB"/>
    <w:rsid w:val="00774475"/>
    <w:rsid w:val="00776252"/>
    <w:rsid w:val="00782ACF"/>
    <w:rsid w:val="007834F5"/>
    <w:rsid w:val="00785BA0"/>
    <w:rsid w:val="00790199"/>
    <w:rsid w:val="0079068C"/>
    <w:rsid w:val="0079412A"/>
    <w:rsid w:val="00794CA6"/>
    <w:rsid w:val="00794E2D"/>
    <w:rsid w:val="00796D5A"/>
    <w:rsid w:val="007A0684"/>
    <w:rsid w:val="007A15FE"/>
    <w:rsid w:val="007A1797"/>
    <w:rsid w:val="007A22D4"/>
    <w:rsid w:val="007A2640"/>
    <w:rsid w:val="007A3525"/>
    <w:rsid w:val="007A4667"/>
    <w:rsid w:val="007B04BD"/>
    <w:rsid w:val="007B20E8"/>
    <w:rsid w:val="007B3C16"/>
    <w:rsid w:val="007B4183"/>
    <w:rsid w:val="007B58CF"/>
    <w:rsid w:val="007B609E"/>
    <w:rsid w:val="007C06D5"/>
    <w:rsid w:val="007C3D4F"/>
    <w:rsid w:val="007C5298"/>
    <w:rsid w:val="007C62D0"/>
    <w:rsid w:val="007D0651"/>
    <w:rsid w:val="007D14DF"/>
    <w:rsid w:val="007D1A84"/>
    <w:rsid w:val="007D2D02"/>
    <w:rsid w:val="007D346C"/>
    <w:rsid w:val="007D444E"/>
    <w:rsid w:val="007D4780"/>
    <w:rsid w:val="007D551A"/>
    <w:rsid w:val="007D5603"/>
    <w:rsid w:val="007D5731"/>
    <w:rsid w:val="007D6A28"/>
    <w:rsid w:val="007D7124"/>
    <w:rsid w:val="007E047D"/>
    <w:rsid w:val="007E0E5B"/>
    <w:rsid w:val="007E17B4"/>
    <w:rsid w:val="007E2959"/>
    <w:rsid w:val="007E3517"/>
    <w:rsid w:val="007E7AE8"/>
    <w:rsid w:val="007E7B9C"/>
    <w:rsid w:val="007F0145"/>
    <w:rsid w:val="007F1136"/>
    <w:rsid w:val="007F22EF"/>
    <w:rsid w:val="007F442F"/>
    <w:rsid w:val="007F4E44"/>
    <w:rsid w:val="00800297"/>
    <w:rsid w:val="0080395D"/>
    <w:rsid w:val="00804C3B"/>
    <w:rsid w:val="00805AD0"/>
    <w:rsid w:val="0080697D"/>
    <w:rsid w:val="00807426"/>
    <w:rsid w:val="00807844"/>
    <w:rsid w:val="008127FC"/>
    <w:rsid w:val="00816FE2"/>
    <w:rsid w:val="00817ACB"/>
    <w:rsid w:val="00822175"/>
    <w:rsid w:val="0082291D"/>
    <w:rsid w:val="00822A17"/>
    <w:rsid w:val="00823304"/>
    <w:rsid w:val="0082414F"/>
    <w:rsid w:val="008245DD"/>
    <w:rsid w:val="0082696E"/>
    <w:rsid w:val="0083237A"/>
    <w:rsid w:val="00832A59"/>
    <w:rsid w:val="00834133"/>
    <w:rsid w:val="008368DF"/>
    <w:rsid w:val="00836F48"/>
    <w:rsid w:val="008370FB"/>
    <w:rsid w:val="00840B84"/>
    <w:rsid w:val="00843982"/>
    <w:rsid w:val="008446B1"/>
    <w:rsid w:val="00844E61"/>
    <w:rsid w:val="0084500F"/>
    <w:rsid w:val="0084741D"/>
    <w:rsid w:val="00847D62"/>
    <w:rsid w:val="008508D5"/>
    <w:rsid w:val="00852717"/>
    <w:rsid w:val="00854D6C"/>
    <w:rsid w:val="00855888"/>
    <w:rsid w:val="00857040"/>
    <w:rsid w:val="00857F56"/>
    <w:rsid w:val="00862119"/>
    <w:rsid w:val="00862226"/>
    <w:rsid w:val="00862A96"/>
    <w:rsid w:val="00863606"/>
    <w:rsid w:val="008642C3"/>
    <w:rsid w:val="00865802"/>
    <w:rsid w:val="0086663C"/>
    <w:rsid w:val="00867AE2"/>
    <w:rsid w:val="008704FC"/>
    <w:rsid w:val="00870843"/>
    <w:rsid w:val="00870F39"/>
    <w:rsid w:val="008714C3"/>
    <w:rsid w:val="00871936"/>
    <w:rsid w:val="00871E5B"/>
    <w:rsid w:val="00872231"/>
    <w:rsid w:val="00873DAA"/>
    <w:rsid w:val="008755F5"/>
    <w:rsid w:val="0087560C"/>
    <w:rsid w:val="00875F49"/>
    <w:rsid w:val="00883736"/>
    <w:rsid w:val="0088579D"/>
    <w:rsid w:val="00887243"/>
    <w:rsid w:val="008900A7"/>
    <w:rsid w:val="00890FB2"/>
    <w:rsid w:val="008914FE"/>
    <w:rsid w:val="008943C5"/>
    <w:rsid w:val="00895413"/>
    <w:rsid w:val="0089608B"/>
    <w:rsid w:val="00897C50"/>
    <w:rsid w:val="008A0746"/>
    <w:rsid w:val="008A0B65"/>
    <w:rsid w:val="008A40CF"/>
    <w:rsid w:val="008A4CD9"/>
    <w:rsid w:val="008A4E65"/>
    <w:rsid w:val="008B4390"/>
    <w:rsid w:val="008B487E"/>
    <w:rsid w:val="008B4DD0"/>
    <w:rsid w:val="008B51C1"/>
    <w:rsid w:val="008B6791"/>
    <w:rsid w:val="008B6813"/>
    <w:rsid w:val="008B741C"/>
    <w:rsid w:val="008B7BA1"/>
    <w:rsid w:val="008C053F"/>
    <w:rsid w:val="008C0632"/>
    <w:rsid w:val="008C1D39"/>
    <w:rsid w:val="008C213A"/>
    <w:rsid w:val="008C2407"/>
    <w:rsid w:val="008C2D85"/>
    <w:rsid w:val="008C38C2"/>
    <w:rsid w:val="008C4350"/>
    <w:rsid w:val="008C4774"/>
    <w:rsid w:val="008C5D55"/>
    <w:rsid w:val="008C7D86"/>
    <w:rsid w:val="008D1F40"/>
    <w:rsid w:val="008D29AE"/>
    <w:rsid w:val="008D3060"/>
    <w:rsid w:val="008D5D58"/>
    <w:rsid w:val="008E1510"/>
    <w:rsid w:val="008E2166"/>
    <w:rsid w:val="008E3DF8"/>
    <w:rsid w:val="008E5D21"/>
    <w:rsid w:val="008E7293"/>
    <w:rsid w:val="008F085B"/>
    <w:rsid w:val="008F1412"/>
    <w:rsid w:val="008F3A5A"/>
    <w:rsid w:val="008F3B2B"/>
    <w:rsid w:val="008F51B3"/>
    <w:rsid w:val="008F64C1"/>
    <w:rsid w:val="008F6F18"/>
    <w:rsid w:val="00903964"/>
    <w:rsid w:val="00903E1E"/>
    <w:rsid w:val="00904B84"/>
    <w:rsid w:val="00910C53"/>
    <w:rsid w:val="0091122F"/>
    <w:rsid w:val="00911B25"/>
    <w:rsid w:val="0091628A"/>
    <w:rsid w:val="009211CA"/>
    <w:rsid w:val="00921CCB"/>
    <w:rsid w:val="009220EF"/>
    <w:rsid w:val="00924B33"/>
    <w:rsid w:val="00924B3D"/>
    <w:rsid w:val="00925755"/>
    <w:rsid w:val="009260BF"/>
    <w:rsid w:val="00926345"/>
    <w:rsid w:val="00926844"/>
    <w:rsid w:val="009304FF"/>
    <w:rsid w:val="00930E68"/>
    <w:rsid w:val="00931B78"/>
    <w:rsid w:val="00931E83"/>
    <w:rsid w:val="00932F9D"/>
    <w:rsid w:val="00933DA7"/>
    <w:rsid w:val="00935152"/>
    <w:rsid w:val="009362F2"/>
    <w:rsid w:val="00937DED"/>
    <w:rsid w:val="0094013A"/>
    <w:rsid w:val="00940595"/>
    <w:rsid w:val="00940EC7"/>
    <w:rsid w:val="00942F14"/>
    <w:rsid w:val="0094351E"/>
    <w:rsid w:val="00944FCA"/>
    <w:rsid w:val="00945546"/>
    <w:rsid w:val="0094727C"/>
    <w:rsid w:val="00951024"/>
    <w:rsid w:val="009540EB"/>
    <w:rsid w:val="009558BA"/>
    <w:rsid w:val="009574AA"/>
    <w:rsid w:val="00962331"/>
    <w:rsid w:val="009639DA"/>
    <w:rsid w:val="00964754"/>
    <w:rsid w:val="00966393"/>
    <w:rsid w:val="009668D0"/>
    <w:rsid w:val="00966AFE"/>
    <w:rsid w:val="00967096"/>
    <w:rsid w:val="00967CA5"/>
    <w:rsid w:val="0097099E"/>
    <w:rsid w:val="009720D5"/>
    <w:rsid w:val="0097239C"/>
    <w:rsid w:val="00972B53"/>
    <w:rsid w:val="009732CE"/>
    <w:rsid w:val="009737D2"/>
    <w:rsid w:val="00973E18"/>
    <w:rsid w:val="009745C9"/>
    <w:rsid w:val="00980858"/>
    <w:rsid w:val="0098201D"/>
    <w:rsid w:val="009839C7"/>
    <w:rsid w:val="00984073"/>
    <w:rsid w:val="00986080"/>
    <w:rsid w:val="00986C37"/>
    <w:rsid w:val="00987D00"/>
    <w:rsid w:val="009906A2"/>
    <w:rsid w:val="00992A42"/>
    <w:rsid w:val="00994094"/>
    <w:rsid w:val="009949E2"/>
    <w:rsid w:val="00995002"/>
    <w:rsid w:val="009957C5"/>
    <w:rsid w:val="00997C78"/>
    <w:rsid w:val="009A07D5"/>
    <w:rsid w:val="009A156C"/>
    <w:rsid w:val="009A1CDE"/>
    <w:rsid w:val="009A5E6F"/>
    <w:rsid w:val="009A7108"/>
    <w:rsid w:val="009B00E7"/>
    <w:rsid w:val="009B16AA"/>
    <w:rsid w:val="009B266E"/>
    <w:rsid w:val="009B3214"/>
    <w:rsid w:val="009B3755"/>
    <w:rsid w:val="009B4412"/>
    <w:rsid w:val="009B49B3"/>
    <w:rsid w:val="009B49B8"/>
    <w:rsid w:val="009B57F0"/>
    <w:rsid w:val="009C0119"/>
    <w:rsid w:val="009C0DE6"/>
    <w:rsid w:val="009C2C93"/>
    <w:rsid w:val="009C3B4D"/>
    <w:rsid w:val="009C51AC"/>
    <w:rsid w:val="009D1B46"/>
    <w:rsid w:val="009D247E"/>
    <w:rsid w:val="009D483A"/>
    <w:rsid w:val="009D4B80"/>
    <w:rsid w:val="009D52A8"/>
    <w:rsid w:val="009E115B"/>
    <w:rsid w:val="009E2C6D"/>
    <w:rsid w:val="009E4041"/>
    <w:rsid w:val="009E4223"/>
    <w:rsid w:val="009E4C33"/>
    <w:rsid w:val="009E4E7F"/>
    <w:rsid w:val="009E742E"/>
    <w:rsid w:val="009F3140"/>
    <w:rsid w:val="009F46AC"/>
    <w:rsid w:val="009F551E"/>
    <w:rsid w:val="009F6CA6"/>
    <w:rsid w:val="009F7357"/>
    <w:rsid w:val="009F7A96"/>
    <w:rsid w:val="00A004D4"/>
    <w:rsid w:val="00A01A08"/>
    <w:rsid w:val="00A02352"/>
    <w:rsid w:val="00A02B44"/>
    <w:rsid w:val="00A0328D"/>
    <w:rsid w:val="00A038D2"/>
    <w:rsid w:val="00A03970"/>
    <w:rsid w:val="00A040AF"/>
    <w:rsid w:val="00A043E7"/>
    <w:rsid w:val="00A044E4"/>
    <w:rsid w:val="00A04951"/>
    <w:rsid w:val="00A07790"/>
    <w:rsid w:val="00A1257A"/>
    <w:rsid w:val="00A142AD"/>
    <w:rsid w:val="00A14763"/>
    <w:rsid w:val="00A1533D"/>
    <w:rsid w:val="00A15F05"/>
    <w:rsid w:val="00A170DC"/>
    <w:rsid w:val="00A24D06"/>
    <w:rsid w:val="00A25388"/>
    <w:rsid w:val="00A25D14"/>
    <w:rsid w:val="00A279A7"/>
    <w:rsid w:val="00A27DBD"/>
    <w:rsid w:val="00A30C16"/>
    <w:rsid w:val="00A3236A"/>
    <w:rsid w:val="00A328B0"/>
    <w:rsid w:val="00A335EC"/>
    <w:rsid w:val="00A34F8E"/>
    <w:rsid w:val="00A3501C"/>
    <w:rsid w:val="00A3515E"/>
    <w:rsid w:val="00A37176"/>
    <w:rsid w:val="00A40EDB"/>
    <w:rsid w:val="00A421D7"/>
    <w:rsid w:val="00A427DB"/>
    <w:rsid w:val="00A44E04"/>
    <w:rsid w:val="00A46765"/>
    <w:rsid w:val="00A504EB"/>
    <w:rsid w:val="00A51DFA"/>
    <w:rsid w:val="00A534D9"/>
    <w:rsid w:val="00A62780"/>
    <w:rsid w:val="00A627A5"/>
    <w:rsid w:val="00A6483D"/>
    <w:rsid w:val="00A64EB3"/>
    <w:rsid w:val="00A708EE"/>
    <w:rsid w:val="00A718B9"/>
    <w:rsid w:val="00A71957"/>
    <w:rsid w:val="00A74000"/>
    <w:rsid w:val="00A75405"/>
    <w:rsid w:val="00A75BE6"/>
    <w:rsid w:val="00A76638"/>
    <w:rsid w:val="00A76960"/>
    <w:rsid w:val="00A7744B"/>
    <w:rsid w:val="00A77C09"/>
    <w:rsid w:val="00A77FAE"/>
    <w:rsid w:val="00A80995"/>
    <w:rsid w:val="00A81B69"/>
    <w:rsid w:val="00A8269F"/>
    <w:rsid w:val="00A82BBA"/>
    <w:rsid w:val="00A83785"/>
    <w:rsid w:val="00A83AF8"/>
    <w:rsid w:val="00A879BC"/>
    <w:rsid w:val="00A90312"/>
    <w:rsid w:val="00A90554"/>
    <w:rsid w:val="00A92ED4"/>
    <w:rsid w:val="00A93107"/>
    <w:rsid w:val="00A94D16"/>
    <w:rsid w:val="00A9693F"/>
    <w:rsid w:val="00A971C4"/>
    <w:rsid w:val="00AA287A"/>
    <w:rsid w:val="00AA2D1A"/>
    <w:rsid w:val="00AA4854"/>
    <w:rsid w:val="00AA5E06"/>
    <w:rsid w:val="00AB00ED"/>
    <w:rsid w:val="00AB1AF3"/>
    <w:rsid w:val="00AB1C9D"/>
    <w:rsid w:val="00AB2754"/>
    <w:rsid w:val="00AB2FDC"/>
    <w:rsid w:val="00AB3D83"/>
    <w:rsid w:val="00AB4A39"/>
    <w:rsid w:val="00AB51C3"/>
    <w:rsid w:val="00AB6D5E"/>
    <w:rsid w:val="00AB7A01"/>
    <w:rsid w:val="00AC0F70"/>
    <w:rsid w:val="00AC2C98"/>
    <w:rsid w:val="00AC378E"/>
    <w:rsid w:val="00AC3990"/>
    <w:rsid w:val="00AC4C00"/>
    <w:rsid w:val="00AC5561"/>
    <w:rsid w:val="00AC64F1"/>
    <w:rsid w:val="00AC67FF"/>
    <w:rsid w:val="00AC6F08"/>
    <w:rsid w:val="00AD00F6"/>
    <w:rsid w:val="00AD18A8"/>
    <w:rsid w:val="00AD1C10"/>
    <w:rsid w:val="00AD2BEC"/>
    <w:rsid w:val="00AD4D28"/>
    <w:rsid w:val="00AD565A"/>
    <w:rsid w:val="00AD5A87"/>
    <w:rsid w:val="00AD5F11"/>
    <w:rsid w:val="00AD6434"/>
    <w:rsid w:val="00AD68B8"/>
    <w:rsid w:val="00AE1127"/>
    <w:rsid w:val="00AE1BA2"/>
    <w:rsid w:val="00AE200D"/>
    <w:rsid w:val="00AE33F7"/>
    <w:rsid w:val="00AE4011"/>
    <w:rsid w:val="00AE4999"/>
    <w:rsid w:val="00AE4DC0"/>
    <w:rsid w:val="00AE4DC1"/>
    <w:rsid w:val="00AE6925"/>
    <w:rsid w:val="00AE71A7"/>
    <w:rsid w:val="00AE73E1"/>
    <w:rsid w:val="00AE7713"/>
    <w:rsid w:val="00AF1562"/>
    <w:rsid w:val="00AF5C60"/>
    <w:rsid w:val="00AF6599"/>
    <w:rsid w:val="00AF73B3"/>
    <w:rsid w:val="00AF7F31"/>
    <w:rsid w:val="00B00304"/>
    <w:rsid w:val="00B00D45"/>
    <w:rsid w:val="00B0159B"/>
    <w:rsid w:val="00B01D89"/>
    <w:rsid w:val="00B020F8"/>
    <w:rsid w:val="00B025A0"/>
    <w:rsid w:val="00B05E41"/>
    <w:rsid w:val="00B062ED"/>
    <w:rsid w:val="00B06F56"/>
    <w:rsid w:val="00B12E41"/>
    <w:rsid w:val="00B130D8"/>
    <w:rsid w:val="00B13659"/>
    <w:rsid w:val="00B13ACA"/>
    <w:rsid w:val="00B13C36"/>
    <w:rsid w:val="00B13F08"/>
    <w:rsid w:val="00B14283"/>
    <w:rsid w:val="00B16D9D"/>
    <w:rsid w:val="00B16ECA"/>
    <w:rsid w:val="00B16FBE"/>
    <w:rsid w:val="00B218AE"/>
    <w:rsid w:val="00B2200B"/>
    <w:rsid w:val="00B31BF3"/>
    <w:rsid w:val="00B32451"/>
    <w:rsid w:val="00B329A3"/>
    <w:rsid w:val="00B32D40"/>
    <w:rsid w:val="00B33CC0"/>
    <w:rsid w:val="00B36BF8"/>
    <w:rsid w:val="00B378BD"/>
    <w:rsid w:val="00B40CA5"/>
    <w:rsid w:val="00B4334D"/>
    <w:rsid w:val="00B4502A"/>
    <w:rsid w:val="00B452BD"/>
    <w:rsid w:val="00B46C0C"/>
    <w:rsid w:val="00B47AF6"/>
    <w:rsid w:val="00B50251"/>
    <w:rsid w:val="00B50A90"/>
    <w:rsid w:val="00B5248B"/>
    <w:rsid w:val="00B534D4"/>
    <w:rsid w:val="00B54FD6"/>
    <w:rsid w:val="00B5530E"/>
    <w:rsid w:val="00B57A70"/>
    <w:rsid w:val="00B57DC8"/>
    <w:rsid w:val="00B57E1B"/>
    <w:rsid w:val="00B60C4B"/>
    <w:rsid w:val="00B61304"/>
    <w:rsid w:val="00B63B22"/>
    <w:rsid w:val="00B640AD"/>
    <w:rsid w:val="00B64337"/>
    <w:rsid w:val="00B66C32"/>
    <w:rsid w:val="00B66F35"/>
    <w:rsid w:val="00B67527"/>
    <w:rsid w:val="00B6764A"/>
    <w:rsid w:val="00B70931"/>
    <w:rsid w:val="00B730DF"/>
    <w:rsid w:val="00B73325"/>
    <w:rsid w:val="00B744A8"/>
    <w:rsid w:val="00B77DD6"/>
    <w:rsid w:val="00B77E10"/>
    <w:rsid w:val="00B80172"/>
    <w:rsid w:val="00B80B14"/>
    <w:rsid w:val="00B80EA1"/>
    <w:rsid w:val="00B815F1"/>
    <w:rsid w:val="00B82AE2"/>
    <w:rsid w:val="00B83369"/>
    <w:rsid w:val="00B83737"/>
    <w:rsid w:val="00B83AE4"/>
    <w:rsid w:val="00B83D82"/>
    <w:rsid w:val="00B8478D"/>
    <w:rsid w:val="00B84899"/>
    <w:rsid w:val="00B84D09"/>
    <w:rsid w:val="00B87067"/>
    <w:rsid w:val="00B8730C"/>
    <w:rsid w:val="00B878E3"/>
    <w:rsid w:val="00B91197"/>
    <w:rsid w:val="00B91DC8"/>
    <w:rsid w:val="00B94567"/>
    <w:rsid w:val="00BA01F8"/>
    <w:rsid w:val="00BA1377"/>
    <w:rsid w:val="00BA492B"/>
    <w:rsid w:val="00BA54EF"/>
    <w:rsid w:val="00BA56D6"/>
    <w:rsid w:val="00BA60AC"/>
    <w:rsid w:val="00BA76A9"/>
    <w:rsid w:val="00BB0C3F"/>
    <w:rsid w:val="00BB142E"/>
    <w:rsid w:val="00BB2455"/>
    <w:rsid w:val="00BB2B1E"/>
    <w:rsid w:val="00BB3A6F"/>
    <w:rsid w:val="00BB5122"/>
    <w:rsid w:val="00BB5519"/>
    <w:rsid w:val="00BC0151"/>
    <w:rsid w:val="00BC1D90"/>
    <w:rsid w:val="00BC2679"/>
    <w:rsid w:val="00BC4B9F"/>
    <w:rsid w:val="00BC4EBB"/>
    <w:rsid w:val="00BC6B54"/>
    <w:rsid w:val="00BD0D94"/>
    <w:rsid w:val="00BD220E"/>
    <w:rsid w:val="00BD2FE5"/>
    <w:rsid w:val="00BD3051"/>
    <w:rsid w:val="00BD62F9"/>
    <w:rsid w:val="00BE0493"/>
    <w:rsid w:val="00BE0E9A"/>
    <w:rsid w:val="00BE2E82"/>
    <w:rsid w:val="00BE73F7"/>
    <w:rsid w:val="00BE74F5"/>
    <w:rsid w:val="00BE7FAE"/>
    <w:rsid w:val="00BF0DDC"/>
    <w:rsid w:val="00BF10A2"/>
    <w:rsid w:val="00BF22CC"/>
    <w:rsid w:val="00BF2B99"/>
    <w:rsid w:val="00BF3BAF"/>
    <w:rsid w:val="00BF5F85"/>
    <w:rsid w:val="00BF79DA"/>
    <w:rsid w:val="00C0025C"/>
    <w:rsid w:val="00C01509"/>
    <w:rsid w:val="00C01619"/>
    <w:rsid w:val="00C02B48"/>
    <w:rsid w:val="00C10115"/>
    <w:rsid w:val="00C14D08"/>
    <w:rsid w:val="00C14DB6"/>
    <w:rsid w:val="00C17D7D"/>
    <w:rsid w:val="00C2040A"/>
    <w:rsid w:val="00C20F72"/>
    <w:rsid w:val="00C21702"/>
    <w:rsid w:val="00C22403"/>
    <w:rsid w:val="00C230A4"/>
    <w:rsid w:val="00C258B8"/>
    <w:rsid w:val="00C26DE6"/>
    <w:rsid w:val="00C27C7F"/>
    <w:rsid w:val="00C311D4"/>
    <w:rsid w:val="00C31B5D"/>
    <w:rsid w:val="00C32161"/>
    <w:rsid w:val="00C3372B"/>
    <w:rsid w:val="00C33B3E"/>
    <w:rsid w:val="00C35A42"/>
    <w:rsid w:val="00C362D6"/>
    <w:rsid w:val="00C40AE8"/>
    <w:rsid w:val="00C415A7"/>
    <w:rsid w:val="00C44716"/>
    <w:rsid w:val="00C474EC"/>
    <w:rsid w:val="00C5084F"/>
    <w:rsid w:val="00C513F5"/>
    <w:rsid w:val="00C54E0C"/>
    <w:rsid w:val="00C5788A"/>
    <w:rsid w:val="00C6007C"/>
    <w:rsid w:val="00C60678"/>
    <w:rsid w:val="00C6300E"/>
    <w:rsid w:val="00C63084"/>
    <w:rsid w:val="00C64124"/>
    <w:rsid w:val="00C65285"/>
    <w:rsid w:val="00C71B98"/>
    <w:rsid w:val="00C72830"/>
    <w:rsid w:val="00C74CB6"/>
    <w:rsid w:val="00C80234"/>
    <w:rsid w:val="00C80930"/>
    <w:rsid w:val="00C80B6F"/>
    <w:rsid w:val="00C81FBE"/>
    <w:rsid w:val="00C82936"/>
    <w:rsid w:val="00C8336D"/>
    <w:rsid w:val="00C87E0C"/>
    <w:rsid w:val="00C90A86"/>
    <w:rsid w:val="00C92178"/>
    <w:rsid w:val="00C9402A"/>
    <w:rsid w:val="00C94859"/>
    <w:rsid w:val="00C949D8"/>
    <w:rsid w:val="00C9556F"/>
    <w:rsid w:val="00C96F09"/>
    <w:rsid w:val="00C975F8"/>
    <w:rsid w:val="00C97FBA"/>
    <w:rsid w:val="00CA0378"/>
    <w:rsid w:val="00CA0516"/>
    <w:rsid w:val="00CA0959"/>
    <w:rsid w:val="00CA2679"/>
    <w:rsid w:val="00CA3782"/>
    <w:rsid w:val="00CA60FF"/>
    <w:rsid w:val="00CA6566"/>
    <w:rsid w:val="00CA6BC4"/>
    <w:rsid w:val="00CA6DD0"/>
    <w:rsid w:val="00CA726A"/>
    <w:rsid w:val="00CA75FF"/>
    <w:rsid w:val="00CB14E9"/>
    <w:rsid w:val="00CB1C13"/>
    <w:rsid w:val="00CB2177"/>
    <w:rsid w:val="00CB27E7"/>
    <w:rsid w:val="00CB2DF6"/>
    <w:rsid w:val="00CB3C13"/>
    <w:rsid w:val="00CB4D79"/>
    <w:rsid w:val="00CB5545"/>
    <w:rsid w:val="00CB665E"/>
    <w:rsid w:val="00CC007A"/>
    <w:rsid w:val="00CC0CBC"/>
    <w:rsid w:val="00CC33B9"/>
    <w:rsid w:val="00CC3FFD"/>
    <w:rsid w:val="00CC4188"/>
    <w:rsid w:val="00CC4836"/>
    <w:rsid w:val="00CC4A88"/>
    <w:rsid w:val="00CC540B"/>
    <w:rsid w:val="00CD0073"/>
    <w:rsid w:val="00CD0F18"/>
    <w:rsid w:val="00CD134B"/>
    <w:rsid w:val="00CD221E"/>
    <w:rsid w:val="00CD242F"/>
    <w:rsid w:val="00CD257F"/>
    <w:rsid w:val="00CD3042"/>
    <w:rsid w:val="00CD4692"/>
    <w:rsid w:val="00CD4B87"/>
    <w:rsid w:val="00CD4F4D"/>
    <w:rsid w:val="00CD53A0"/>
    <w:rsid w:val="00CD74FB"/>
    <w:rsid w:val="00CE0328"/>
    <w:rsid w:val="00CE0D2D"/>
    <w:rsid w:val="00CE1A90"/>
    <w:rsid w:val="00CE1D87"/>
    <w:rsid w:val="00CE23A8"/>
    <w:rsid w:val="00CE26FC"/>
    <w:rsid w:val="00CE3033"/>
    <w:rsid w:val="00CE3667"/>
    <w:rsid w:val="00CE42F0"/>
    <w:rsid w:val="00CE5E32"/>
    <w:rsid w:val="00CE6B63"/>
    <w:rsid w:val="00CF14BA"/>
    <w:rsid w:val="00CF4DAD"/>
    <w:rsid w:val="00CF66DA"/>
    <w:rsid w:val="00CF7400"/>
    <w:rsid w:val="00CF7D51"/>
    <w:rsid w:val="00D001D5"/>
    <w:rsid w:val="00D00C8A"/>
    <w:rsid w:val="00D0346D"/>
    <w:rsid w:val="00D05027"/>
    <w:rsid w:val="00D06086"/>
    <w:rsid w:val="00D069B4"/>
    <w:rsid w:val="00D073B8"/>
    <w:rsid w:val="00D11A01"/>
    <w:rsid w:val="00D12347"/>
    <w:rsid w:val="00D12802"/>
    <w:rsid w:val="00D139E3"/>
    <w:rsid w:val="00D15D6A"/>
    <w:rsid w:val="00D1660A"/>
    <w:rsid w:val="00D17F60"/>
    <w:rsid w:val="00D229AE"/>
    <w:rsid w:val="00D24480"/>
    <w:rsid w:val="00D24962"/>
    <w:rsid w:val="00D25537"/>
    <w:rsid w:val="00D261BA"/>
    <w:rsid w:val="00D27790"/>
    <w:rsid w:val="00D315B3"/>
    <w:rsid w:val="00D31BCD"/>
    <w:rsid w:val="00D3205F"/>
    <w:rsid w:val="00D3363C"/>
    <w:rsid w:val="00D36F7D"/>
    <w:rsid w:val="00D405F1"/>
    <w:rsid w:val="00D44D80"/>
    <w:rsid w:val="00D5012F"/>
    <w:rsid w:val="00D51449"/>
    <w:rsid w:val="00D51F06"/>
    <w:rsid w:val="00D537A6"/>
    <w:rsid w:val="00D539F2"/>
    <w:rsid w:val="00D53CA0"/>
    <w:rsid w:val="00D54E70"/>
    <w:rsid w:val="00D5601D"/>
    <w:rsid w:val="00D5734A"/>
    <w:rsid w:val="00D6125E"/>
    <w:rsid w:val="00D61A54"/>
    <w:rsid w:val="00D625E9"/>
    <w:rsid w:val="00D626B3"/>
    <w:rsid w:val="00D62DCA"/>
    <w:rsid w:val="00D62FAC"/>
    <w:rsid w:val="00D63445"/>
    <w:rsid w:val="00D63682"/>
    <w:rsid w:val="00D63B6C"/>
    <w:rsid w:val="00D650B1"/>
    <w:rsid w:val="00D66E7A"/>
    <w:rsid w:val="00D675B5"/>
    <w:rsid w:val="00D7013A"/>
    <w:rsid w:val="00D715AA"/>
    <w:rsid w:val="00D73571"/>
    <w:rsid w:val="00D73929"/>
    <w:rsid w:val="00D7450E"/>
    <w:rsid w:val="00D752FD"/>
    <w:rsid w:val="00D758C5"/>
    <w:rsid w:val="00D761EE"/>
    <w:rsid w:val="00D815B0"/>
    <w:rsid w:val="00D82974"/>
    <w:rsid w:val="00D82D2A"/>
    <w:rsid w:val="00D84907"/>
    <w:rsid w:val="00D84C2B"/>
    <w:rsid w:val="00D84C41"/>
    <w:rsid w:val="00D85B92"/>
    <w:rsid w:val="00D8603D"/>
    <w:rsid w:val="00D904F0"/>
    <w:rsid w:val="00D93470"/>
    <w:rsid w:val="00D94046"/>
    <w:rsid w:val="00D94DA9"/>
    <w:rsid w:val="00D94F69"/>
    <w:rsid w:val="00D96C7E"/>
    <w:rsid w:val="00D96CA0"/>
    <w:rsid w:val="00DA40D1"/>
    <w:rsid w:val="00DA5C7D"/>
    <w:rsid w:val="00DA6C23"/>
    <w:rsid w:val="00DA756B"/>
    <w:rsid w:val="00DB0E86"/>
    <w:rsid w:val="00DB20B6"/>
    <w:rsid w:val="00DB2C29"/>
    <w:rsid w:val="00DB47C5"/>
    <w:rsid w:val="00DB4FC1"/>
    <w:rsid w:val="00DC2675"/>
    <w:rsid w:val="00DC45E1"/>
    <w:rsid w:val="00DC5B71"/>
    <w:rsid w:val="00DC60EC"/>
    <w:rsid w:val="00DC6ACB"/>
    <w:rsid w:val="00DC6ACE"/>
    <w:rsid w:val="00DC7149"/>
    <w:rsid w:val="00DD0A84"/>
    <w:rsid w:val="00DD1C4B"/>
    <w:rsid w:val="00DD1E72"/>
    <w:rsid w:val="00DD242F"/>
    <w:rsid w:val="00DD2779"/>
    <w:rsid w:val="00DD333A"/>
    <w:rsid w:val="00DD3DD6"/>
    <w:rsid w:val="00DD6343"/>
    <w:rsid w:val="00DE1BAB"/>
    <w:rsid w:val="00DE23C1"/>
    <w:rsid w:val="00DE24A2"/>
    <w:rsid w:val="00DE252E"/>
    <w:rsid w:val="00DE294F"/>
    <w:rsid w:val="00DE29B1"/>
    <w:rsid w:val="00DE455C"/>
    <w:rsid w:val="00DE4B94"/>
    <w:rsid w:val="00DE572A"/>
    <w:rsid w:val="00DE6121"/>
    <w:rsid w:val="00DF299E"/>
    <w:rsid w:val="00DF3DA5"/>
    <w:rsid w:val="00DF4C00"/>
    <w:rsid w:val="00DF5DA0"/>
    <w:rsid w:val="00DF64EF"/>
    <w:rsid w:val="00DF75EF"/>
    <w:rsid w:val="00DF75F2"/>
    <w:rsid w:val="00E00C0A"/>
    <w:rsid w:val="00E057E9"/>
    <w:rsid w:val="00E060B1"/>
    <w:rsid w:val="00E1016D"/>
    <w:rsid w:val="00E12767"/>
    <w:rsid w:val="00E12E3C"/>
    <w:rsid w:val="00E1387B"/>
    <w:rsid w:val="00E14D4F"/>
    <w:rsid w:val="00E16133"/>
    <w:rsid w:val="00E16545"/>
    <w:rsid w:val="00E172D6"/>
    <w:rsid w:val="00E20CCC"/>
    <w:rsid w:val="00E2210C"/>
    <w:rsid w:val="00E22590"/>
    <w:rsid w:val="00E23582"/>
    <w:rsid w:val="00E23B1D"/>
    <w:rsid w:val="00E24FB8"/>
    <w:rsid w:val="00E25B64"/>
    <w:rsid w:val="00E26641"/>
    <w:rsid w:val="00E27410"/>
    <w:rsid w:val="00E2799F"/>
    <w:rsid w:val="00E30A75"/>
    <w:rsid w:val="00E31BD6"/>
    <w:rsid w:val="00E32A2F"/>
    <w:rsid w:val="00E34E98"/>
    <w:rsid w:val="00E3793D"/>
    <w:rsid w:val="00E40D16"/>
    <w:rsid w:val="00E412DA"/>
    <w:rsid w:val="00E42D55"/>
    <w:rsid w:val="00E43483"/>
    <w:rsid w:val="00E43C93"/>
    <w:rsid w:val="00E46566"/>
    <w:rsid w:val="00E46C2D"/>
    <w:rsid w:val="00E47338"/>
    <w:rsid w:val="00E50012"/>
    <w:rsid w:val="00E521BA"/>
    <w:rsid w:val="00E53739"/>
    <w:rsid w:val="00E5672D"/>
    <w:rsid w:val="00E567D7"/>
    <w:rsid w:val="00E57142"/>
    <w:rsid w:val="00E61172"/>
    <w:rsid w:val="00E61B93"/>
    <w:rsid w:val="00E63582"/>
    <w:rsid w:val="00E644EC"/>
    <w:rsid w:val="00E64E59"/>
    <w:rsid w:val="00E658DB"/>
    <w:rsid w:val="00E65D67"/>
    <w:rsid w:val="00E66CB7"/>
    <w:rsid w:val="00E66CDF"/>
    <w:rsid w:val="00E66F43"/>
    <w:rsid w:val="00E677AA"/>
    <w:rsid w:val="00E70081"/>
    <w:rsid w:val="00E70C2D"/>
    <w:rsid w:val="00E71B8E"/>
    <w:rsid w:val="00E72E14"/>
    <w:rsid w:val="00E73593"/>
    <w:rsid w:val="00E73B32"/>
    <w:rsid w:val="00E76B3E"/>
    <w:rsid w:val="00E76BB8"/>
    <w:rsid w:val="00E775EC"/>
    <w:rsid w:val="00E80F96"/>
    <w:rsid w:val="00E822AE"/>
    <w:rsid w:val="00E82A55"/>
    <w:rsid w:val="00E84CB2"/>
    <w:rsid w:val="00E91230"/>
    <w:rsid w:val="00E91234"/>
    <w:rsid w:val="00E920BA"/>
    <w:rsid w:val="00E9493D"/>
    <w:rsid w:val="00E94C21"/>
    <w:rsid w:val="00E95333"/>
    <w:rsid w:val="00E955E3"/>
    <w:rsid w:val="00E956BC"/>
    <w:rsid w:val="00E95D34"/>
    <w:rsid w:val="00E96885"/>
    <w:rsid w:val="00E976A5"/>
    <w:rsid w:val="00EA0593"/>
    <w:rsid w:val="00EA1402"/>
    <w:rsid w:val="00EA27E1"/>
    <w:rsid w:val="00EA2F56"/>
    <w:rsid w:val="00EA3A9D"/>
    <w:rsid w:val="00EA3AB0"/>
    <w:rsid w:val="00EA5756"/>
    <w:rsid w:val="00EA5BAF"/>
    <w:rsid w:val="00EA6B64"/>
    <w:rsid w:val="00EA7945"/>
    <w:rsid w:val="00EA7C80"/>
    <w:rsid w:val="00EA7D8F"/>
    <w:rsid w:val="00EB0738"/>
    <w:rsid w:val="00EB1731"/>
    <w:rsid w:val="00EB2A89"/>
    <w:rsid w:val="00EB2DCA"/>
    <w:rsid w:val="00EB3BBF"/>
    <w:rsid w:val="00EB4A46"/>
    <w:rsid w:val="00EB4AF2"/>
    <w:rsid w:val="00EB4F42"/>
    <w:rsid w:val="00EB7DF3"/>
    <w:rsid w:val="00EC038F"/>
    <w:rsid w:val="00EC1BC7"/>
    <w:rsid w:val="00EC2413"/>
    <w:rsid w:val="00EC2D13"/>
    <w:rsid w:val="00EC3B5A"/>
    <w:rsid w:val="00EC42FE"/>
    <w:rsid w:val="00EC5C57"/>
    <w:rsid w:val="00EC6817"/>
    <w:rsid w:val="00ED0FB7"/>
    <w:rsid w:val="00ED1205"/>
    <w:rsid w:val="00ED3355"/>
    <w:rsid w:val="00ED61AA"/>
    <w:rsid w:val="00ED7769"/>
    <w:rsid w:val="00ED7A62"/>
    <w:rsid w:val="00ED7FE3"/>
    <w:rsid w:val="00EE0333"/>
    <w:rsid w:val="00EE067B"/>
    <w:rsid w:val="00EE0E09"/>
    <w:rsid w:val="00EE1A5F"/>
    <w:rsid w:val="00EE1DEE"/>
    <w:rsid w:val="00EE604D"/>
    <w:rsid w:val="00EE6241"/>
    <w:rsid w:val="00EE64F8"/>
    <w:rsid w:val="00EE736A"/>
    <w:rsid w:val="00EE79CF"/>
    <w:rsid w:val="00EF0CCF"/>
    <w:rsid w:val="00EF10AE"/>
    <w:rsid w:val="00EF1B9F"/>
    <w:rsid w:val="00EF3327"/>
    <w:rsid w:val="00EF5693"/>
    <w:rsid w:val="00EF57F9"/>
    <w:rsid w:val="00EF5F3B"/>
    <w:rsid w:val="00EF76E2"/>
    <w:rsid w:val="00F00322"/>
    <w:rsid w:val="00F00F6A"/>
    <w:rsid w:val="00F01C6D"/>
    <w:rsid w:val="00F02DB7"/>
    <w:rsid w:val="00F03B46"/>
    <w:rsid w:val="00F05B24"/>
    <w:rsid w:val="00F062F4"/>
    <w:rsid w:val="00F06E97"/>
    <w:rsid w:val="00F1009A"/>
    <w:rsid w:val="00F153F0"/>
    <w:rsid w:val="00F1586C"/>
    <w:rsid w:val="00F163F6"/>
    <w:rsid w:val="00F16A02"/>
    <w:rsid w:val="00F20479"/>
    <w:rsid w:val="00F20CAB"/>
    <w:rsid w:val="00F2231A"/>
    <w:rsid w:val="00F23430"/>
    <w:rsid w:val="00F260EB"/>
    <w:rsid w:val="00F317E6"/>
    <w:rsid w:val="00F3301E"/>
    <w:rsid w:val="00F33917"/>
    <w:rsid w:val="00F37A0C"/>
    <w:rsid w:val="00F403DE"/>
    <w:rsid w:val="00F40532"/>
    <w:rsid w:val="00F43E2A"/>
    <w:rsid w:val="00F44006"/>
    <w:rsid w:val="00F449F2"/>
    <w:rsid w:val="00F454B0"/>
    <w:rsid w:val="00F45636"/>
    <w:rsid w:val="00F45DC3"/>
    <w:rsid w:val="00F46B8E"/>
    <w:rsid w:val="00F515AA"/>
    <w:rsid w:val="00F51656"/>
    <w:rsid w:val="00F51F4A"/>
    <w:rsid w:val="00F52256"/>
    <w:rsid w:val="00F5361D"/>
    <w:rsid w:val="00F53CF0"/>
    <w:rsid w:val="00F543A0"/>
    <w:rsid w:val="00F5472C"/>
    <w:rsid w:val="00F5603A"/>
    <w:rsid w:val="00F56925"/>
    <w:rsid w:val="00F57B14"/>
    <w:rsid w:val="00F57DEE"/>
    <w:rsid w:val="00F60A70"/>
    <w:rsid w:val="00F6277E"/>
    <w:rsid w:val="00F62D50"/>
    <w:rsid w:val="00F63CF6"/>
    <w:rsid w:val="00F642D2"/>
    <w:rsid w:val="00F64AFF"/>
    <w:rsid w:val="00F6665C"/>
    <w:rsid w:val="00F66F38"/>
    <w:rsid w:val="00F70138"/>
    <w:rsid w:val="00F70EB2"/>
    <w:rsid w:val="00F70EB3"/>
    <w:rsid w:val="00F7129E"/>
    <w:rsid w:val="00F72E48"/>
    <w:rsid w:val="00F73D37"/>
    <w:rsid w:val="00F7419D"/>
    <w:rsid w:val="00F74AEF"/>
    <w:rsid w:val="00F74E23"/>
    <w:rsid w:val="00F76787"/>
    <w:rsid w:val="00F7782E"/>
    <w:rsid w:val="00F81C0F"/>
    <w:rsid w:val="00F87B9A"/>
    <w:rsid w:val="00F90D68"/>
    <w:rsid w:val="00F90E55"/>
    <w:rsid w:val="00F916B6"/>
    <w:rsid w:val="00F93B79"/>
    <w:rsid w:val="00F9418F"/>
    <w:rsid w:val="00F948AA"/>
    <w:rsid w:val="00F9631F"/>
    <w:rsid w:val="00F96BF1"/>
    <w:rsid w:val="00FA0183"/>
    <w:rsid w:val="00FA1623"/>
    <w:rsid w:val="00FA1B61"/>
    <w:rsid w:val="00FA1DA6"/>
    <w:rsid w:val="00FA3B1C"/>
    <w:rsid w:val="00FA65BC"/>
    <w:rsid w:val="00FA7E8A"/>
    <w:rsid w:val="00FB04E3"/>
    <w:rsid w:val="00FB18DD"/>
    <w:rsid w:val="00FB1AA3"/>
    <w:rsid w:val="00FB2B4D"/>
    <w:rsid w:val="00FB49CA"/>
    <w:rsid w:val="00FB4A80"/>
    <w:rsid w:val="00FB6177"/>
    <w:rsid w:val="00FC4B47"/>
    <w:rsid w:val="00FC4BD7"/>
    <w:rsid w:val="00FC4E99"/>
    <w:rsid w:val="00FC60A9"/>
    <w:rsid w:val="00FC6A59"/>
    <w:rsid w:val="00FC790E"/>
    <w:rsid w:val="00FD173D"/>
    <w:rsid w:val="00FD2215"/>
    <w:rsid w:val="00FD485E"/>
    <w:rsid w:val="00FD5826"/>
    <w:rsid w:val="00FD6A25"/>
    <w:rsid w:val="00FD6C5F"/>
    <w:rsid w:val="00FE0CD4"/>
    <w:rsid w:val="00FE1BC2"/>
    <w:rsid w:val="00FE2D3C"/>
    <w:rsid w:val="00FE2D85"/>
    <w:rsid w:val="00FE43C1"/>
    <w:rsid w:val="00FE46A6"/>
    <w:rsid w:val="00FE6555"/>
    <w:rsid w:val="00FF3335"/>
    <w:rsid w:val="00FF3569"/>
    <w:rsid w:val="00FF4370"/>
    <w:rsid w:val="00FF4BCB"/>
    <w:rsid w:val="00FF684A"/>
    <w:rsid w:val="00FF693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8B78"/>
  <w15:chartTrackingRefBased/>
  <w15:docId w15:val="{692B3A52-9828-4289-A529-9C2F8795D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F09FE"/>
    <w:rPr>
      <w:color w:val="0000FF"/>
      <w:u w:val="single"/>
    </w:rPr>
  </w:style>
  <w:style w:type="paragraph" w:styleId="Kopfzeile">
    <w:name w:val="header"/>
    <w:basedOn w:val="Standard"/>
    <w:link w:val="KopfzeileZchn"/>
    <w:uiPriority w:val="99"/>
    <w:unhideWhenUsed/>
    <w:rsid w:val="00E521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21BA"/>
  </w:style>
  <w:style w:type="paragraph" w:styleId="Fuzeile">
    <w:name w:val="footer"/>
    <w:basedOn w:val="Standard"/>
    <w:link w:val="FuzeileZchn"/>
    <w:uiPriority w:val="99"/>
    <w:unhideWhenUsed/>
    <w:rsid w:val="00E521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21BA"/>
  </w:style>
  <w:style w:type="paragraph" w:styleId="StandardWeb">
    <w:name w:val="Normal (Web)"/>
    <w:basedOn w:val="Standard"/>
    <w:uiPriority w:val="99"/>
    <w:unhideWhenUsed/>
    <w:rsid w:val="004454C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p">
    <w:name w:val="p"/>
    <w:basedOn w:val="Standard"/>
    <w:rsid w:val="00D1280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E04E5"/>
    <w:rPr>
      <w:color w:val="605E5C"/>
      <w:shd w:val="clear" w:color="auto" w:fill="E1DFDD"/>
    </w:rPr>
  </w:style>
  <w:style w:type="character" w:styleId="Kommentarzeichen">
    <w:name w:val="annotation reference"/>
    <w:basedOn w:val="Absatz-Standardschriftart"/>
    <w:uiPriority w:val="99"/>
    <w:semiHidden/>
    <w:unhideWhenUsed/>
    <w:rsid w:val="002E3BED"/>
    <w:rPr>
      <w:sz w:val="16"/>
      <w:szCs w:val="16"/>
    </w:rPr>
  </w:style>
  <w:style w:type="paragraph" w:styleId="Kommentartext">
    <w:name w:val="annotation text"/>
    <w:basedOn w:val="Standard"/>
    <w:link w:val="KommentartextZchn"/>
    <w:uiPriority w:val="99"/>
    <w:unhideWhenUsed/>
    <w:rsid w:val="002E3BED"/>
    <w:pPr>
      <w:spacing w:line="240" w:lineRule="auto"/>
    </w:pPr>
    <w:rPr>
      <w:sz w:val="20"/>
      <w:szCs w:val="20"/>
    </w:rPr>
  </w:style>
  <w:style w:type="character" w:customStyle="1" w:styleId="KommentartextZchn">
    <w:name w:val="Kommentartext Zchn"/>
    <w:basedOn w:val="Absatz-Standardschriftart"/>
    <w:link w:val="Kommentartext"/>
    <w:uiPriority w:val="99"/>
    <w:rsid w:val="002E3BED"/>
    <w:rPr>
      <w:sz w:val="20"/>
      <w:szCs w:val="20"/>
    </w:rPr>
  </w:style>
  <w:style w:type="paragraph" w:styleId="Kommentarthema">
    <w:name w:val="annotation subject"/>
    <w:basedOn w:val="Kommentartext"/>
    <w:next w:val="Kommentartext"/>
    <w:link w:val="KommentarthemaZchn"/>
    <w:uiPriority w:val="99"/>
    <w:semiHidden/>
    <w:unhideWhenUsed/>
    <w:rsid w:val="002E3BED"/>
    <w:rPr>
      <w:b/>
      <w:bCs/>
    </w:rPr>
  </w:style>
  <w:style w:type="character" w:customStyle="1" w:styleId="KommentarthemaZchn">
    <w:name w:val="Kommentarthema Zchn"/>
    <w:basedOn w:val="KommentartextZchn"/>
    <w:link w:val="Kommentarthema"/>
    <w:uiPriority w:val="99"/>
    <w:semiHidden/>
    <w:rsid w:val="002E3BED"/>
    <w:rPr>
      <w:b/>
      <w:bCs/>
      <w:sz w:val="20"/>
      <w:szCs w:val="20"/>
    </w:rPr>
  </w:style>
  <w:style w:type="paragraph" w:styleId="Listenabsatz">
    <w:name w:val="List Paragraph"/>
    <w:basedOn w:val="Standard"/>
    <w:uiPriority w:val="34"/>
    <w:qFormat/>
    <w:rsid w:val="00171ACD"/>
    <w:pPr>
      <w:ind w:left="720"/>
      <w:contextualSpacing/>
    </w:pPr>
  </w:style>
  <w:style w:type="character" w:styleId="Zeilennummer">
    <w:name w:val="line number"/>
    <w:basedOn w:val="Absatz-Standardschriftart"/>
    <w:uiPriority w:val="99"/>
    <w:semiHidden/>
    <w:unhideWhenUsed/>
    <w:rsid w:val="00850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0115">
      <w:bodyDiv w:val="1"/>
      <w:marLeft w:val="0"/>
      <w:marRight w:val="0"/>
      <w:marTop w:val="0"/>
      <w:marBottom w:val="0"/>
      <w:divBdr>
        <w:top w:val="none" w:sz="0" w:space="0" w:color="auto"/>
        <w:left w:val="none" w:sz="0" w:space="0" w:color="auto"/>
        <w:bottom w:val="none" w:sz="0" w:space="0" w:color="auto"/>
        <w:right w:val="none" w:sz="0" w:space="0" w:color="auto"/>
      </w:divBdr>
    </w:div>
    <w:div w:id="332341495">
      <w:bodyDiv w:val="1"/>
      <w:marLeft w:val="0"/>
      <w:marRight w:val="0"/>
      <w:marTop w:val="0"/>
      <w:marBottom w:val="0"/>
      <w:divBdr>
        <w:top w:val="none" w:sz="0" w:space="0" w:color="auto"/>
        <w:left w:val="none" w:sz="0" w:space="0" w:color="auto"/>
        <w:bottom w:val="none" w:sz="0" w:space="0" w:color="auto"/>
        <w:right w:val="none" w:sz="0" w:space="0" w:color="auto"/>
      </w:divBdr>
    </w:div>
    <w:div w:id="334572921">
      <w:bodyDiv w:val="1"/>
      <w:marLeft w:val="0"/>
      <w:marRight w:val="0"/>
      <w:marTop w:val="0"/>
      <w:marBottom w:val="0"/>
      <w:divBdr>
        <w:top w:val="none" w:sz="0" w:space="0" w:color="auto"/>
        <w:left w:val="none" w:sz="0" w:space="0" w:color="auto"/>
        <w:bottom w:val="none" w:sz="0" w:space="0" w:color="auto"/>
        <w:right w:val="none" w:sz="0" w:space="0" w:color="auto"/>
      </w:divBdr>
      <w:divsChild>
        <w:div w:id="1533028799">
          <w:marLeft w:val="0"/>
          <w:marRight w:val="0"/>
          <w:marTop w:val="0"/>
          <w:marBottom w:val="240"/>
          <w:divBdr>
            <w:top w:val="none" w:sz="0" w:space="0" w:color="auto"/>
            <w:left w:val="none" w:sz="0" w:space="0" w:color="auto"/>
            <w:bottom w:val="none" w:sz="0" w:space="0" w:color="auto"/>
            <w:right w:val="none" w:sz="0" w:space="0" w:color="auto"/>
          </w:divBdr>
          <w:divsChild>
            <w:div w:id="129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724">
      <w:bodyDiv w:val="1"/>
      <w:marLeft w:val="0"/>
      <w:marRight w:val="0"/>
      <w:marTop w:val="0"/>
      <w:marBottom w:val="0"/>
      <w:divBdr>
        <w:top w:val="none" w:sz="0" w:space="0" w:color="auto"/>
        <w:left w:val="none" w:sz="0" w:space="0" w:color="auto"/>
        <w:bottom w:val="none" w:sz="0" w:space="0" w:color="auto"/>
        <w:right w:val="none" w:sz="0" w:space="0" w:color="auto"/>
      </w:divBdr>
    </w:div>
    <w:div w:id="381710197">
      <w:bodyDiv w:val="1"/>
      <w:marLeft w:val="0"/>
      <w:marRight w:val="0"/>
      <w:marTop w:val="0"/>
      <w:marBottom w:val="0"/>
      <w:divBdr>
        <w:top w:val="none" w:sz="0" w:space="0" w:color="auto"/>
        <w:left w:val="none" w:sz="0" w:space="0" w:color="auto"/>
        <w:bottom w:val="none" w:sz="0" w:space="0" w:color="auto"/>
        <w:right w:val="none" w:sz="0" w:space="0" w:color="auto"/>
      </w:divBdr>
    </w:div>
    <w:div w:id="415176550">
      <w:bodyDiv w:val="1"/>
      <w:marLeft w:val="0"/>
      <w:marRight w:val="0"/>
      <w:marTop w:val="0"/>
      <w:marBottom w:val="0"/>
      <w:divBdr>
        <w:top w:val="none" w:sz="0" w:space="0" w:color="auto"/>
        <w:left w:val="none" w:sz="0" w:space="0" w:color="auto"/>
        <w:bottom w:val="none" w:sz="0" w:space="0" w:color="auto"/>
        <w:right w:val="none" w:sz="0" w:space="0" w:color="auto"/>
      </w:divBdr>
    </w:div>
    <w:div w:id="443379314">
      <w:bodyDiv w:val="1"/>
      <w:marLeft w:val="0"/>
      <w:marRight w:val="0"/>
      <w:marTop w:val="0"/>
      <w:marBottom w:val="0"/>
      <w:divBdr>
        <w:top w:val="none" w:sz="0" w:space="0" w:color="auto"/>
        <w:left w:val="none" w:sz="0" w:space="0" w:color="auto"/>
        <w:bottom w:val="none" w:sz="0" w:space="0" w:color="auto"/>
        <w:right w:val="none" w:sz="0" w:space="0" w:color="auto"/>
      </w:divBdr>
    </w:div>
    <w:div w:id="606082799">
      <w:bodyDiv w:val="1"/>
      <w:marLeft w:val="0"/>
      <w:marRight w:val="0"/>
      <w:marTop w:val="0"/>
      <w:marBottom w:val="0"/>
      <w:divBdr>
        <w:top w:val="none" w:sz="0" w:space="0" w:color="auto"/>
        <w:left w:val="none" w:sz="0" w:space="0" w:color="auto"/>
        <w:bottom w:val="none" w:sz="0" w:space="0" w:color="auto"/>
        <w:right w:val="none" w:sz="0" w:space="0" w:color="auto"/>
      </w:divBdr>
    </w:div>
    <w:div w:id="685711962">
      <w:bodyDiv w:val="1"/>
      <w:marLeft w:val="0"/>
      <w:marRight w:val="0"/>
      <w:marTop w:val="0"/>
      <w:marBottom w:val="0"/>
      <w:divBdr>
        <w:top w:val="none" w:sz="0" w:space="0" w:color="auto"/>
        <w:left w:val="none" w:sz="0" w:space="0" w:color="auto"/>
        <w:bottom w:val="none" w:sz="0" w:space="0" w:color="auto"/>
        <w:right w:val="none" w:sz="0" w:space="0" w:color="auto"/>
      </w:divBdr>
      <w:divsChild>
        <w:div w:id="322004420">
          <w:marLeft w:val="446"/>
          <w:marRight w:val="0"/>
          <w:marTop w:val="0"/>
          <w:marBottom w:val="0"/>
          <w:divBdr>
            <w:top w:val="none" w:sz="0" w:space="0" w:color="auto"/>
            <w:left w:val="none" w:sz="0" w:space="0" w:color="auto"/>
            <w:bottom w:val="none" w:sz="0" w:space="0" w:color="auto"/>
            <w:right w:val="none" w:sz="0" w:space="0" w:color="auto"/>
          </w:divBdr>
        </w:div>
        <w:div w:id="752628213">
          <w:marLeft w:val="446"/>
          <w:marRight w:val="0"/>
          <w:marTop w:val="0"/>
          <w:marBottom w:val="0"/>
          <w:divBdr>
            <w:top w:val="none" w:sz="0" w:space="0" w:color="auto"/>
            <w:left w:val="none" w:sz="0" w:space="0" w:color="auto"/>
            <w:bottom w:val="none" w:sz="0" w:space="0" w:color="auto"/>
            <w:right w:val="none" w:sz="0" w:space="0" w:color="auto"/>
          </w:divBdr>
        </w:div>
        <w:div w:id="507251611">
          <w:marLeft w:val="446"/>
          <w:marRight w:val="0"/>
          <w:marTop w:val="0"/>
          <w:marBottom w:val="0"/>
          <w:divBdr>
            <w:top w:val="none" w:sz="0" w:space="0" w:color="auto"/>
            <w:left w:val="none" w:sz="0" w:space="0" w:color="auto"/>
            <w:bottom w:val="none" w:sz="0" w:space="0" w:color="auto"/>
            <w:right w:val="none" w:sz="0" w:space="0" w:color="auto"/>
          </w:divBdr>
        </w:div>
        <w:div w:id="981932315">
          <w:marLeft w:val="446"/>
          <w:marRight w:val="0"/>
          <w:marTop w:val="0"/>
          <w:marBottom w:val="0"/>
          <w:divBdr>
            <w:top w:val="none" w:sz="0" w:space="0" w:color="auto"/>
            <w:left w:val="none" w:sz="0" w:space="0" w:color="auto"/>
            <w:bottom w:val="none" w:sz="0" w:space="0" w:color="auto"/>
            <w:right w:val="none" w:sz="0" w:space="0" w:color="auto"/>
          </w:divBdr>
        </w:div>
      </w:divsChild>
    </w:div>
    <w:div w:id="750851601">
      <w:bodyDiv w:val="1"/>
      <w:marLeft w:val="0"/>
      <w:marRight w:val="0"/>
      <w:marTop w:val="0"/>
      <w:marBottom w:val="0"/>
      <w:divBdr>
        <w:top w:val="none" w:sz="0" w:space="0" w:color="auto"/>
        <w:left w:val="none" w:sz="0" w:space="0" w:color="auto"/>
        <w:bottom w:val="none" w:sz="0" w:space="0" w:color="auto"/>
        <w:right w:val="none" w:sz="0" w:space="0" w:color="auto"/>
      </w:divBdr>
    </w:div>
    <w:div w:id="800806667">
      <w:bodyDiv w:val="1"/>
      <w:marLeft w:val="0"/>
      <w:marRight w:val="0"/>
      <w:marTop w:val="0"/>
      <w:marBottom w:val="0"/>
      <w:divBdr>
        <w:top w:val="none" w:sz="0" w:space="0" w:color="auto"/>
        <w:left w:val="none" w:sz="0" w:space="0" w:color="auto"/>
        <w:bottom w:val="none" w:sz="0" w:space="0" w:color="auto"/>
        <w:right w:val="none" w:sz="0" w:space="0" w:color="auto"/>
      </w:divBdr>
    </w:div>
    <w:div w:id="821119158">
      <w:bodyDiv w:val="1"/>
      <w:marLeft w:val="0"/>
      <w:marRight w:val="0"/>
      <w:marTop w:val="0"/>
      <w:marBottom w:val="0"/>
      <w:divBdr>
        <w:top w:val="none" w:sz="0" w:space="0" w:color="auto"/>
        <w:left w:val="none" w:sz="0" w:space="0" w:color="auto"/>
        <w:bottom w:val="none" w:sz="0" w:space="0" w:color="auto"/>
        <w:right w:val="none" w:sz="0" w:space="0" w:color="auto"/>
      </w:divBdr>
    </w:div>
    <w:div w:id="907687853">
      <w:bodyDiv w:val="1"/>
      <w:marLeft w:val="0"/>
      <w:marRight w:val="0"/>
      <w:marTop w:val="0"/>
      <w:marBottom w:val="0"/>
      <w:divBdr>
        <w:top w:val="none" w:sz="0" w:space="0" w:color="auto"/>
        <w:left w:val="none" w:sz="0" w:space="0" w:color="auto"/>
        <w:bottom w:val="none" w:sz="0" w:space="0" w:color="auto"/>
        <w:right w:val="none" w:sz="0" w:space="0" w:color="auto"/>
      </w:divBdr>
    </w:div>
    <w:div w:id="1078669881">
      <w:bodyDiv w:val="1"/>
      <w:marLeft w:val="0"/>
      <w:marRight w:val="0"/>
      <w:marTop w:val="0"/>
      <w:marBottom w:val="0"/>
      <w:divBdr>
        <w:top w:val="none" w:sz="0" w:space="0" w:color="auto"/>
        <w:left w:val="none" w:sz="0" w:space="0" w:color="auto"/>
        <w:bottom w:val="none" w:sz="0" w:space="0" w:color="auto"/>
        <w:right w:val="none" w:sz="0" w:space="0" w:color="auto"/>
      </w:divBdr>
    </w:div>
    <w:div w:id="1123959436">
      <w:bodyDiv w:val="1"/>
      <w:marLeft w:val="0"/>
      <w:marRight w:val="0"/>
      <w:marTop w:val="0"/>
      <w:marBottom w:val="0"/>
      <w:divBdr>
        <w:top w:val="none" w:sz="0" w:space="0" w:color="auto"/>
        <w:left w:val="none" w:sz="0" w:space="0" w:color="auto"/>
        <w:bottom w:val="none" w:sz="0" w:space="0" w:color="auto"/>
        <w:right w:val="none" w:sz="0" w:space="0" w:color="auto"/>
      </w:divBdr>
      <w:divsChild>
        <w:div w:id="291062050">
          <w:marLeft w:val="0"/>
          <w:marRight w:val="0"/>
          <w:marTop w:val="0"/>
          <w:marBottom w:val="240"/>
          <w:divBdr>
            <w:top w:val="none" w:sz="0" w:space="0" w:color="auto"/>
            <w:left w:val="none" w:sz="0" w:space="0" w:color="auto"/>
            <w:bottom w:val="none" w:sz="0" w:space="0" w:color="auto"/>
            <w:right w:val="none" w:sz="0" w:space="0" w:color="auto"/>
          </w:divBdr>
          <w:divsChild>
            <w:div w:id="720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40830">
      <w:bodyDiv w:val="1"/>
      <w:marLeft w:val="0"/>
      <w:marRight w:val="0"/>
      <w:marTop w:val="0"/>
      <w:marBottom w:val="0"/>
      <w:divBdr>
        <w:top w:val="none" w:sz="0" w:space="0" w:color="auto"/>
        <w:left w:val="none" w:sz="0" w:space="0" w:color="auto"/>
        <w:bottom w:val="none" w:sz="0" w:space="0" w:color="auto"/>
        <w:right w:val="none" w:sz="0" w:space="0" w:color="auto"/>
      </w:divBdr>
    </w:div>
    <w:div w:id="1613703727">
      <w:bodyDiv w:val="1"/>
      <w:marLeft w:val="0"/>
      <w:marRight w:val="0"/>
      <w:marTop w:val="0"/>
      <w:marBottom w:val="0"/>
      <w:divBdr>
        <w:top w:val="none" w:sz="0" w:space="0" w:color="auto"/>
        <w:left w:val="none" w:sz="0" w:space="0" w:color="auto"/>
        <w:bottom w:val="none" w:sz="0" w:space="0" w:color="auto"/>
        <w:right w:val="none" w:sz="0" w:space="0" w:color="auto"/>
      </w:divBdr>
    </w:div>
    <w:div w:id="1673415410">
      <w:bodyDiv w:val="1"/>
      <w:marLeft w:val="0"/>
      <w:marRight w:val="0"/>
      <w:marTop w:val="0"/>
      <w:marBottom w:val="0"/>
      <w:divBdr>
        <w:top w:val="none" w:sz="0" w:space="0" w:color="auto"/>
        <w:left w:val="none" w:sz="0" w:space="0" w:color="auto"/>
        <w:bottom w:val="none" w:sz="0" w:space="0" w:color="auto"/>
        <w:right w:val="none" w:sz="0" w:space="0" w:color="auto"/>
      </w:divBdr>
    </w:div>
    <w:div w:id="1737822058">
      <w:bodyDiv w:val="1"/>
      <w:marLeft w:val="0"/>
      <w:marRight w:val="0"/>
      <w:marTop w:val="0"/>
      <w:marBottom w:val="0"/>
      <w:divBdr>
        <w:top w:val="none" w:sz="0" w:space="0" w:color="auto"/>
        <w:left w:val="none" w:sz="0" w:space="0" w:color="auto"/>
        <w:bottom w:val="none" w:sz="0" w:space="0" w:color="auto"/>
        <w:right w:val="none" w:sz="0" w:space="0" w:color="auto"/>
      </w:divBdr>
    </w:div>
    <w:div w:id="1847092122">
      <w:bodyDiv w:val="1"/>
      <w:marLeft w:val="0"/>
      <w:marRight w:val="0"/>
      <w:marTop w:val="0"/>
      <w:marBottom w:val="0"/>
      <w:divBdr>
        <w:top w:val="none" w:sz="0" w:space="0" w:color="auto"/>
        <w:left w:val="none" w:sz="0" w:space="0" w:color="auto"/>
        <w:bottom w:val="none" w:sz="0" w:space="0" w:color="auto"/>
        <w:right w:val="none" w:sz="0" w:space="0" w:color="auto"/>
      </w:divBdr>
    </w:div>
    <w:div w:id="1894583397">
      <w:bodyDiv w:val="1"/>
      <w:marLeft w:val="0"/>
      <w:marRight w:val="0"/>
      <w:marTop w:val="0"/>
      <w:marBottom w:val="0"/>
      <w:divBdr>
        <w:top w:val="none" w:sz="0" w:space="0" w:color="auto"/>
        <w:left w:val="none" w:sz="0" w:space="0" w:color="auto"/>
        <w:bottom w:val="none" w:sz="0" w:space="0" w:color="auto"/>
        <w:right w:val="none" w:sz="0" w:space="0" w:color="auto"/>
      </w:divBdr>
    </w:div>
    <w:div w:id="2122334241">
      <w:bodyDiv w:val="1"/>
      <w:marLeft w:val="0"/>
      <w:marRight w:val="0"/>
      <w:marTop w:val="0"/>
      <w:marBottom w:val="0"/>
      <w:divBdr>
        <w:top w:val="none" w:sz="0" w:space="0" w:color="auto"/>
        <w:left w:val="none" w:sz="0" w:space="0" w:color="auto"/>
        <w:bottom w:val="none" w:sz="0" w:space="0" w:color="auto"/>
        <w:right w:val="none" w:sz="0" w:space="0" w:color="auto"/>
      </w:divBdr>
    </w:div>
    <w:div w:id="2132750050">
      <w:bodyDiv w:val="1"/>
      <w:marLeft w:val="0"/>
      <w:marRight w:val="0"/>
      <w:marTop w:val="0"/>
      <w:marBottom w:val="0"/>
      <w:divBdr>
        <w:top w:val="none" w:sz="0" w:space="0" w:color="auto"/>
        <w:left w:val="none" w:sz="0" w:space="0" w:color="auto"/>
        <w:bottom w:val="none" w:sz="0" w:space="0" w:color="auto"/>
        <w:right w:val="none" w:sz="0" w:space="0" w:color="auto"/>
      </w:divBdr>
    </w:div>
    <w:div w:id="2136167891">
      <w:bodyDiv w:val="1"/>
      <w:marLeft w:val="0"/>
      <w:marRight w:val="0"/>
      <w:marTop w:val="0"/>
      <w:marBottom w:val="0"/>
      <w:divBdr>
        <w:top w:val="none" w:sz="0" w:space="0" w:color="auto"/>
        <w:left w:val="none" w:sz="0" w:space="0" w:color="auto"/>
        <w:bottom w:val="none" w:sz="0" w:space="0" w:color="auto"/>
        <w:right w:val="none" w:sz="0" w:space="0" w:color="auto"/>
      </w:divBdr>
    </w:div>
    <w:div w:id="214122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mikrohscopist/Murine_ILC_niches_lung_SI_IL-3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studio.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03EC7CFE5C1417390B9F3F104D884B6"/>
        <w:category>
          <w:name w:val="Allgemein"/>
          <w:gallery w:val="placeholder"/>
        </w:category>
        <w:types>
          <w:type w:val="bbPlcHdr"/>
        </w:types>
        <w:behaviors>
          <w:behavior w:val="content"/>
        </w:behaviors>
        <w:guid w:val="{2687D7FD-65B5-4D8E-9DDF-3F19141A0E83}"/>
      </w:docPartPr>
      <w:docPartBody>
        <w:p w:rsidR="003B07F0" w:rsidRDefault="00F979B1" w:rsidP="00F979B1">
          <w:pPr>
            <w:pStyle w:val="F03EC7CFE5C1417390B9F3F104D884B6"/>
          </w:pPr>
          <w:r w:rsidRPr="00AA765A">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9B1"/>
    <w:rsid w:val="001A7EA9"/>
    <w:rsid w:val="003B07F0"/>
    <w:rsid w:val="008C7D86"/>
    <w:rsid w:val="00D50B49"/>
    <w:rsid w:val="00E22590"/>
    <w:rsid w:val="00F979B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DE" w:eastAsia="en-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979B1"/>
    <w:rPr>
      <w:color w:val="808080"/>
    </w:rPr>
  </w:style>
  <w:style w:type="paragraph" w:customStyle="1" w:styleId="F03EC7CFE5C1417390B9F3F104D884B6">
    <w:name w:val="F03EC7CFE5C1417390B9F3F104D884B6"/>
    <w:rsid w:val="00F97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A5E55-E185-4E56-9EC9-1827C94AE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5204</Words>
  <Characters>29667</Characters>
  <Application>Microsoft Office Word</Application>
  <DocSecurity>0</DocSecurity>
  <Lines>247</Lines>
  <Paragraphs>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Aysegül</dc:creator>
  <cp:keywords/>
  <dc:description/>
  <cp:lastModifiedBy>Kroh, Sandy</cp:lastModifiedBy>
  <cp:revision>144</cp:revision>
  <dcterms:created xsi:type="dcterms:W3CDTF">2025-05-16T13:08:00Z</dcterms:created>
  <dcterms:modified xsi:type="dcterms:W3CDTF">2025-06-13T13:50:00Z</dcterms:modified>
</cp:coreProperties>
</file>